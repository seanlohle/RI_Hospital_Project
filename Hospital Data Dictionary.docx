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6F9" w:rsidRDefault="000606F9" w:rsidP="000606F9">
      <w:pPr>
        <w:pStyle w:val="Title"/>
        <w:rPr>
          <w:rFonts w:ascii="Times New Roman" w:hAnsi="Times New Roman"/>
        </w:rPr>
      </w:pPr>
      <w:bookmarkStart w:id="0" w:name="_Toc266428752"/>
      <w:r>
        <w:rPr>
          <w:rFonts w:ascii="Times New Roman" w:hAnsi="Times New Roman"/>
        </w:rPr>
        <w:t>Rhode Island Department of Health</w:t>
      </w:r>
    </w:p>
    <w:p w:rsidR="000606F9" w:rsidRDefault="000606F9" w:rsidP="000606F9">
      <w:pPr>
        <w:tabs>
          <w:tab w:val="left" w:pos="720"/>
          <w:tab w:val="center" w:pos="4680"/>
        </w:tabs>
        <w:suppressAutoHyphens/>
        <w:ind w:left="720" w:hanging="720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Hospital Discharge Data</w:t>
      </w:r>
    </w:p>
    <w:p w:rsidR="000606F9" w:rsidRDefault="000606F9" w:rsidP="000606F9">
      <w:pPr>
        <w:tabs>
          <w:tab w:val="left" w:pos="720"/>
          <w:tab w:val="center" w:pos="4680"/>
        </w:tabs>
        <w:suppressAutoHyphens/>
        <w:ind w:left="720" w:hanging="7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Specifications for Public Use Data File</w:t>
      </w:r>
    </w:p>
    <w:p w:rsidR="000606F9" w:rsidRDefault="000606F9" w:rsidP="000606F9">
      <w:pPr>
        <w:pStyle w:val="EndnoteText"/>
        <w:tabs>
          <w:tab w:val="center" w:pos="4680"/>
        </w:tabs>
        <w:suppressAutoHyphens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4/22/2011</w:t>
      </w:r>
    </w:p>
    <w:p w:rsidR="000606F9" w:rsidRDefault="000606F9" w:rsidP="000606F9">
      <w:pPr>
        <w:pStyle w:val="EndnoteText"/>
        <w:tabs>
          <w:tab w:val="center" w:pos="4680"/>
        </w:tabs>
        <w:suppressAutoHyphens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Revised </w:t>
      </w:r>
      <w:r w:rsidR="003C76A0">
        <w:rPr>
          <w:rFonts w:ascii="Times New Roman" w:hAnsi="Times New Roman"/>
        </w:rPr>
        <w:t>6</w:t>
      </w:r>
      <w:r w:rsidR="00C059D3">
        <w:rPr>
          <w:rFonts w:ascii="Times New Roman" w:hAnsi="Times New Roman"/>
        </w:rPr>
        <w:t>/</w:t>
      </w:r>
      <w:r w:rsidR="003C76A0">
        <w:rPr>
          <w:rFonts w:ascii="Times New Roman" w:hAnsi="Times New Roman"/>
        </w:rPr>
        <w:t>20</w:t>
      </w:r>
      <w:r w:rsidR="00C059D3">
        <w:rPr>
          <w:rFonts w:ascii="Times New Roman" w:hAnsi="Times New Roman"/>
        </w:rPr>
        <w:t>/201</w:t>
      </w:r>
      <w:r w:rsidR="003C76A0">
        <w:rPr>
          <w:rFonts w:ascii="Times New Roman" w:hAnsi="Times New Roman"/>
        </w:rPr>
        <w:t>9</w:t>
      </w:r>
    </w:p>
    <w:p w:rsidR="003A3BA9" w:rsidRDefault="003A3BA9" w:rsidP="000606F9">
      <w:pPr>
        <w:pStyle w:val="EndnoteText"/>
        <w:tabs>
          <w:tab w:val="center" w:pos="4680"/>
        </w:tabs>
        <w:suppressAutoHyphens/>
        <w:jc w:val="center"/>
        <w:rPr>
          <w:rFonts w:ascii="Times New Roman" w:hAnsi="Times New Roman"/>
        </w:rPr>
      </w:pPr>
    </w:p>
    <w:p w:rsidR="000606F9" w:rsidRDefault="000606F9" w:rsidP="000606F9">
      <w:pPr>
        <w:tabs>
          <w:tab w:val="center" w:pos="4680"/>
        </w:tabs>
        <w:suppressAutoHyphens/>
        <w:ind w:left="2160" w:firstLine="36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C059D3" w:rsidRDefault="00C059D3" w:rsidP="000606F9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4B1863" w:rsidRDefault="004F2607" w:rsidP="004B1863">
      <w:pPr>
        <w:tabs>
          <w:tab w:val="center" w:pos="468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4B1863">
        <w:rPr>
          <w:rFonts w:ascii="Times New Roman" w:hAnsi="Times New Roman"/>
        </w:rPr>
        <w:t xml:space="preserve">Calendar Year 2015 </w:t>
      </w:r>
    </w:p>
    <w:p w:rsidR="004B1863" w:rsidRDefault="004B1863" w:rsidP="004B1863">
      <w:pPr>
        <w:tabs>
          <w:tab w:val="center" w:pos="468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Calendar Year 2016 </w:t>
      </w:r>
    </w:p>
    <w:p w:rsidR="004F2607" w:rsidRDefault="004B1863" w:rsidP="004B1863">
      <w:pPr>
        <w:tabs>
          <w:tab w:val="center" w:pos="468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A3BA9">
        <w:rPr>
          <w:rFonts w:ascii="Times New Roman" w:hAnsi="Times New Roman"/>
        </w:rPr>
        <w:t xml:space="preserve">Calendar </w:t>
      </w:r>
      <w:r w:rsidR="004F2607">
        <w:rPr>
          <w:rFonts w:ascii="Times New Roman" w:hAnsi="Times New Roman"/>
        </w:rPr>
        <w:t>Year 201</w:t>
      </w:r>
      <w:r w:rsidR="007159FB">
        <w:rPr>
          <w:rFonts w:ascii="Times New Roman" w:hAnsi="Times New Roman"/>
        </w:rPr>
        <w:t>7</w:t>
      </w:r>
    </w:p>
    <w:p w:rsidR="00B975A5" w:rsidRDefault="003C76A0" w:rsidP="00B975A5">
      <w:pPr>
        <w:tabs>
          <w:tab w:val="center" w:pos="468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  <w:t>Calendar Year 201</w:t>
      </w:r>
      <w:r>
        <w:rPr>
          <w:rFonts w:ascii="Times New Roman" w:hAnsi="Times New Roman"/>
        </w:rPr>
        <w:t>8</w:t>
      </w:r>
      <w:r w:rsidR="000606F9">
        <w:rPr>
          <w:rFonts w:ascii="Times New Roman" w:hAnsi="Times New Roman"/>
        </w:rPr>
        <w:tab/>
      </w:r>
      <w:r w:rsidR="00B975A5">
        <w:rPr>
          <w:rFonts w:ascii="Times New Roman" w:hAnsi="Times New Roman"/>
        </w:rPr>
        <w:t xml:space="preserve"> </w:t>
      </w:r>
    </w:p>
    <w:p w:rsidR="00952DBA" w:rsidRDefault="00952DBA" w:rsidP="00CB69C3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0606F9" w:rsidRDefault="000606F9" w:rsidP="000606F9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0606F9" w:rsidRDefault="000606F9" w:rsidP="000606F9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0606F9" w:rsidRDefault="00C059D3" w:rsidP="00435378">
      <w:pPr>
        <w:pStyle w:val="EndnoteText"/>
        <w:tabs>
          <w:tab w:val="center" w:pos="468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606F9">
        <w:rPr>
          <w:rFonts w:ascii="Times New Roman" w:hAnsi="Times New Roman"/>
        </w:rPr>
        <w:t xml:space="preserve">                                                   </w:t>
      </w:r>
    </w:p>
    <w:p w:rsidR="00CB69C3" w:rsidRDefault="00CB69C3" w:rsidP="00952DBA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3C76A0" w:rsidRDefault="003C76A0" w:rsidP="00952DBA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3C76A0" w:rsidRDefault="003C76A0" w:rsidP="00952DBA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3C76A0" w:rsidRDefault="003C76A0" w:rsidP="00952DBA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3C76A0" w:rsidRDefault="003C76A0" w:rsidP="00952DBA">
      <w:pPr>
        <w:tabs>
          <w:tab w:val="center" w:pos="4680"/>
        </w:tabs>
        <w:suppressAutoHyphens/>
        <w:rPr>
          <w:rFonts w:ascii="Times New Roman" w:hAnsi="Times New Roman"/>
        </w:rPr>
      </w:pPr>
    </w:p>
    <w:p w:rsidR="003C76A0" w:rsidRDefault="003C76A0" w:rsidP="00952DBA">
      <w:pPr>
        <w:tabs>
          <w:tab w:val="center" w:pos="4680"/>
        </w:tabs>
        <w:suppressAutoHyphens/>
        <w:rPr>
          <w:rFonts w:ascii="Times New Roman" w:hAnsi="Times New Roman"/>
        </w:rPr>
      </w:pPr>
      <w:bookmarkStart w:id="1" w:name="_GoBack"/>
      <w:bookmarkEnd w:id="1"/>
    </w:p>
    <w:p w:rsidR="000606F9" w:rsidRDefault="000606F9" w:rsidP="000606F9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0606F9" w:rsidRDefault="000606F9" w:rsidP="000606F9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Data from three </w:t>
      </w:r>
      <w:smartTag w:uri="urn:schemas-microsoft-com:office:smarttags" w:element="State">
        <w:r>
          <w:rPr>
            <w:rFonts w:ascii="Times New Roman" w:hAnsi="Times New Roman"/>
          </w:rPr>
          <w:t>Rhode Island</w:t>
        </w:r>
      </w:smartTag>
      <w:r>
        <w:rPr>
          <w:rFonts w:ascii="Times New Roman" w:hAnsi="Times New Roman"/>
        </w:rPr>
        <w:t xml:space="preserve"> specialty hospitals, Bradley, </w:t>
      </w:r>
      <w:smartTag w:uri="urn:schemas-microsoft-com:office:smarttags" w:element="place">
        <w:smartTag w:uri="urn:schemas-microsoft-com:office:smarttags" w:element="City">
          <w:r>
            <w:rPr>
              <w:rFonts w:ascii="Times New Roman" w:hAnsi="Times New Roman"/>
            </w:rPr>
            <w:t>Butler</w:t>
          </w:r>
        </w:smartTag>
      </w:smartTag>
      <w:r>
        <w:rPr>
          <w:rFonts w:ascii="Times New Roman" w:hAnsi="Times New Roman"/>
        </w:rPr>
        <w:t xml:space="preserve">, and Rehabilitation are included in the public use data files from fiscal year 1999 and forward. </w:t>
      </w:r>
    </w:p>
    <w:p w:rsidR="000606F9" w:rsidRDefault="000606F9" w:rsidP="000606F9">
      <w:pPr>
        <w:tabs>
          <w:tab w:val="left" w:pos="-720"/>
          <w:tab w:val="left" w:pos="3915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0606F9" w:rsidRDefault="000606F9" w:rsidP="000606F9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0606F9" w:rsidRDefault="000606F9" w:rsidP="000606F9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CD compact disc</w:t>
      </w:r>
    </w:p>
    <w:p w:rsidR="000606F9" w:rsidRDefault="000606F9" w:rsidP="000606F9">
      <w:pPr>
        <w:pStyle w:val="EndnoteText"/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  <w:t>Format: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DOS, ASCII , 650 MB not compressed</w:t>
      </w:r>
    </w:p>
    <w:p w:rsidR="000606F9" w:rsidRDefault="000606F9" w:rsidP="000606F9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>Record length:</w:t>
      </w:r>
      <w:r>
        <w:rPr>
          <w:rFonts w:ascii="Times New Roman" w:hAnsi="Times New Roman"/>
        </w:rPr>
        <w:tab/>
        <w:t>801</w:t>
      </w:r>
    </w:p>
    <w:p w:rsidR="000606F9" w:rsidRDefault="000606F9" w:rsidP="000606F9">
      <w:pPr>
        <w:tabs>
          <w:tab w:val="left" w:pos="-720"/>
        </w:tabs>
        <w:suppressAutoHyphens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</w:p>
    <w:p w:rsidR="000606F9" w:rsidRDefault="000606F9" w:rsidP="000606F9">
      <w:pPr>
        <w:pStyle w:val="Heading1"/>
        <w:rPr>
          <w:b w:val="0"/>
        </w:rPr>
      </w:pPr>
      <w:r>
        <w:rPr>
          <w:b w:val="0"/>
          <w:bCs/>
        </w:rPr>
        <w:t xml:space="preserve">August 12, 2010 moa (month of admission) &amp; mod (month of discharge) </w:t>
      </w:r>
      <w:r>
        <w:rPr>
          <w:b w:val="0"/>
        </w:rPr>
        <w:t>variables were added back to all public use data files.</w:t>
      </w:r>
    </w:p>
    <w:p w:rsidR="000606F9" w:rsidRDefault="000606F9" w:rsidP="000606F9">
      <w:pPr>
        <w:pStyle w:val="TOC6"/>
        <w:tabs>
          <w:tab w:val="left" w:pos="720"/>
        </w:tabs>
        <w:suppressAutoHyphens w:val="0"/>
        <w:rPr>
          <w:rFonts w:ascii="Times New Roman" w:hAnsi="Times New Roman"/>
        </w:rPr>
      </w:pPr>
      <w:r>
        <w:rPr>
          <w:rFonts w:ascii="Times New Roman" w:hAnsi="Times New Roman"/>
        </w:rPr>
        <w:t>April 22, 2011 Adding POA1-POA25 and ECODEPOA indicators edit p33 for DX1-DX25 and Ecodub92 Variable at the end of the schema and Present on Admission added to the end  of the layout, pages 15 &amp; 16.</w:t>
      </w:r>
    </w:p>
    <w:p w:rsidR="000606F9" w:rsidRDefault="000606F9" w:rsidP="000606F9"/>
    <w:p w:rsidR="00BE2C66" w:rsidRDefault="00BE2C66" w:rsidP="00BE2C66">
      <w:pPr>
        <w:ind w:left="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October 25, 2017 Created 2015 cy files with dx1-dx25 at the bottom of the file, has icd-9 and icd-10 included.  Use mod to separate Jan-Sept 2015 (icd-9) and Oct-Dec 2015 (icd-10 going forward).  For </w:t>
      </w:r>
      <w:proofErr w:type="spellStart"/>
      <w:r>
        <w:rPr>
          <w:rFonts w:ascii="Times New Roman" w:hAnsi="Times New Roman"/>
        </w:rPr>
        <w:t>dxs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pxs</w:t>
      </w:r>
      <w:proofErr w:type="spellEnd"/>
      <w:r>
        <w:rPr>
          <w:rFonts w:ascii="Times New Roman" w:hAnsi="Times New Roman"/>
        </w:rPr>
        <w:t xml:space="preserve"> made them 7 characters each instead of 5 (</w:t>
      </w:r>
      <w:proofErr w:type="spellStart"/>
      <w:r>
        <w:rPr>
          <w:rFonts w:ascii="Times New Roman" w:hAnsi="Times New Roman"/>
        </w:rPr>
        <w:t>dxs</w:t>
      </w:r>
      <w:proofErr w:type="spellEnd"/>
      <w:r>
        <w:rPr>
          <w:rFonts w:ascii="Times New Roman" w:hAnsi="Times New Roman"/>
        </w:rPr>
        <w:t>) and 4 (</w:t>
      </w:r>
      <w:proofErr w:type="spellStart"/>
      <w:r>
        <w:rPr>
          <w:rFonts w:ascii="Times New Roman" w:hAnsi="Times New Roman"/>
        </w:rPr>
        <w:t>pxs</w:t>
      </w:r>
      <w:proofErr w:type="spellEnd"/>
      <w:r>
        <w:rPr>
          <w:rFonts w:ascii="Times New Roman" w:hAnsi="Times New Roman"/>
        </w:rPr>
        <w:t>).  CDC recommends keeping icd-9 and icd-10 separate when running reports,</w:t>
      </w:r>
    </w:p>
    <w:p w:rsidR="004F2607" w:rsidRDefault="004F2607" w:rsidP="000606F9"/>
    <w:p w:rsidR="000606F9" w:rsidRPr="000606F9" w:rsidRDefault="000606F9" w:rsidP="000606F9"/>
    <w:p w:rsidR="000606F9" w:rsidRDefault="000606F9" w:rsidP="000606F9">
      <w:pPr>
        <w:pStyle w:val="TOC6"/>
        <w:tabs>
          <w:tab w:val="left" w:pos="720"/>
        </w:tabs>
        <w:suppressAutoHyphens w:val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</w:rPr>
        <w:t>R</w:t>
      </w:r>
      <w:r>
        <w:rPr>
          <w:rFonts w:ascii="Times New Roman" w:hAnsi="Times New Roman"/>
          <w:b/>
          <w:sz w:val="28"/>
          <w:szCs w:val="28"/>
        </w:rPr>
        <w:t>hode Island Department of Health</w:t>
      </w:r>
    </w:p>
    <w:p w:rsidR="000606F9" w:rsidRDefault="000606F9" w:rsidP="000606F9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Center for Health Data &amp; Analysis</w:t>
      </w:r>
    </w:p>
    <w:p w:rsidR="000606F9" w:rsidRDefault="000606F9" w:rsidP="000606F9"/>
    <w:bookmarkEnd w:id="0"/>
    <w:p w:rsidR="0045435C" w:rsidRDefault="0045435C"/>
    <w:p w:rsidR="007928D3" w:rsidRDefault="007928D3">
      <w:pPr>
        <w:tabs>
          <w:tab w:val="left" w:pos="-720"/>
        </w:tabs>
        <w:suppressAutoHyphens/>
        <w:rPr>
          <w:rFonts w:ascii="Times New Roman" w:hAnsi="Times New Roman"/>
          <w:b/>
          <w:u w:val="single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The following variable was revised from the Fiscal Year 1989 specifications: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SEX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Converted from letters (M F) to numbers (1 2)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Sex remains an alpha-numeric variable   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Male (M) = "1"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Female (F) = "2"  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The following variables were created from the raw data:</w:t>
      </w:r>
    </w:p>
    <w:p w:rsidR="0045435C" w:rsidRDefault="0045435C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TOWN</w:t>
      </w:r>
      <w:r>
        <w:rPr>
          <w:rFonts w:ascii="Times New Roman" w:hAnsi="Times New Roman"/>
        </w:rPr>
        <w:tab/>
        <w:t>1. Derived from census tract supplied by hospital</w:t>
      </w:r>
    </w:p>
    <w:p w:rsidR="0045435C" w:rsidRDefault="0045435C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2. Some of the census tracts have the abbreviated state name in the first 2 characters (RI999,CT999,NY999).  These are grouped into unknown categories for </w:t>
      </w:r>
      <w:smartTag w:uri="urn:schemas-microsoft-com:office:smarttags" w:element="State">
        <w:r>
          <w:rPr>
            <w:rFonts w:ascii="Times New Roman" w:hAnsi="Times New Roman"/>
          </w:rPr>
          <w:t>Rhode Island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</w:rPr>
          <w:t>Connecticut</w:t>
        </w:r>
      </w:smartTag>
      <w:r>
        <w:rPr>
          <w:rFonts w:ascii="Times New Roman" w:hAnsi="Times New Roman"/>
        </w:rPr>
        <w:t xml:space="preserve">,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</w:rPr>
            <w:t>Massachusetts</w:t>
          </w:r>
        </w:smartTag>
      </w:smartTag>
      <w:r>
        <w:rPr>
          <w:rFonts w:ascii="Times New Roman" w:hAnsi="Times New Roman"/>
        </w:rPr>
        <w:t xml:space="preserve"> and all other states combined.</w:t>
      </w:r>
    </w:p>
    <w:p w:rsidR="0045435C" w:rsidRDefault="0045435C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3.  If census tract is missing, zip code may be used to derive town.  Only </w:t>
      </w:r>
      <w:smartTag w:uri="urn:schemas-microsoft-com:office:smarttags" w:element="State">
        <w:smartTag w:uri="urn:schemas-microsoft-com:office:smarttags" w:element="place">
          <w:r>
            <w:rPr>
              <w:rFonts w:ascii="Times New Roman" w:hAnsi="Times New Roman"/>
            </w:rPr>
            <w:t>Rhode Island</w:t>
          </w:r>
        </w:smartTag>
      </w:smartTag>
      <w:r>
        <w:rPr>
          <w:rFonts w:ascii="Times New Roman" w:hAnsi="Times New Roman"/>
        </w:rPr>
        <w:t xml:space="preserve"> zip codes completely contained within one town can be used in this manner.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  <w:b/>
        </w:rPr>
      </w:pPr>
    </w:p>
    <w:p w:rsidR="0045435C" w:rsidRDefault="0045435C">
      <w:pPr>
        <w:tabs>
          <w:tab w:val="left" w:pos="-720"/>
          <w:tab w:val="left" w:pos="0"/>
        </w:tabs>
        <w:suppressAutoHyphens/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</w:rPr>
        <w:t>AGE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Age at admission, computed by subtracting birth date from adm.date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PREOPDAY</w:t>
      </w:r>
      <w:r>
        <w:rPr>
          <w:rFonts w:ascii="Times New Roman" w:hAnsi="Times New Roman"/>
        </w:rPr>
        <w:tab/>
        <w:t>Computed by subtracting admission date from the principal procedure date.  All procedure codes are valid.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  <w:tab w:val="left" w:pos="0"/>
          <w:tab w:val="left" w:pos="720"/>
        </w:tabs>
        <w:suppressAutoHyphens/>
        <w:ind w:left="1440" w:hanging="1440"/>
        <w:rPr>
          <w:rFonts w:ascii="Times New Roman" w:hAnsi="Times New Roman"/>
        </w:rPr>
      </w:pPr>
      <w:r>
        <w:rPr>
          <w:rFonts w:ascii="Times New Roman" w:hAnsi="Times New Roman"/>
          <w:b/>
        </w:rPr>
        <w:t>LOS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Computed by subtracting the admission date from the discharge date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Birthweight Specification: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BWGHT</w:t>
      </w:r>
      <w:r>
        <w:rPr>
          <w:rFonts w:ascii="Times New Roman" w:hAnsi="Times New Roman"/>
        </w:rPr>
        <w:tab/>
        <w:t>The weight in ounces at birth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Left justification with spaces [alpha-numeric]</w:t>
      </w:r>
    </w:p>
    <w:p w:rsidR="0045435C" w:rsidRDefault="0045435C">
      <w:pPr>
        <w:pStyle w:val="EndnoteText"/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ie.</w:t>
      </w:r>
      <w:r>
        <w:rPr>
          <w:rFonts w:ascii="Times New Roman" w:hAnsi="Times New Roman"/>
        </w:rPr>
        <w:tab/>
        <w:t>'8__'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not</w:t>
      </w:r>
      <w:r>
        <w:rPr>
          <w:rFonts w:ascii="Times New Roman" w:hAnsi="Times New Roman"/>
        </w:rPr>
        <w:tab/>
        <w:t>'__8'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</w:t>
      </w:r>
      <w:r>
        <w:rPr>
          <w:rFonts w:ascii="Times New Roman" w:hAnsi="Times New Roman"/>
        </w:rPr>
        <w:tab/>
        <w:t xml:space="preserve">'88_'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not</w:t>
      </w:r>
      <w:r>
        <w:rPr>
          <w:rFonts w:ascii="Times New Roman" w:hAnsi="Times New Roman"/>
        </w:rPr>
        <w:tab/>
        <w:t>'_88'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Discontinued use beginning Fiscal Year 1999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B_WT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 weight in </w:t>
      </w:r>
      <w:r>
        <w:rPr>
          <w:rFonts w:ascii="Times New Roman" w:hAnsi="Times New Roman"/>
          <w:b/>
          <w:bCs/>
        </w:rPr>
        <w:t>grams</w:t>
      </w:r>
      <w:r>
        <w:rPr>
          <w:rFonts w:ascii="Times New Roman" w:hAnsi="Times New Roman"/>
        </w:rPr>
        <w:t xml:space="preserve"> at birth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Beginning Fiscal Year 1999; Added to end of file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u w:val="single"/>
        </w:rPr>
        <w:t>Additional Variables Added in 1999: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DX8 to DX11: </w:t>
      </w:r>
      <w:r>
        <w:rPr>
          <w:rFonts w:ascii="Times New Roman" w:hAnsi="Times New Roman"/>
        </w:rPr>
        <w:tab/>
        <w:t>Additional Diagnostic Codes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>ECODUB92:</w:t>
      </w:r>
      <w:r>
        <w:rPr>
          <w:rFonts w:ascii="Times New Roman" w:hAnsi="Times New Roman"/>
          <w:b/>
        </w:rPr>
        <w:tab/>
        <w:t xml:space="preserve"> </w:t>
      </w:r>
      <w:r>
        <w:rPr>
          <w:rFonts w:ascii="Times New Roman" w:hAnsi="Times New Roman"/>
        </w:rPr>
        <w:tab/>
        <w:t>External Cause of Injury supplied by the Hospital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B_WT: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Birth weight in grams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Additional Variables Added in 2004</w:t>
      </w:r>
      <w:r>
        <w:rPr>
          <w:rFonts w:ascii="Times New Roman" w:hAnsi="Times New Roman"/>
        </w:rPr>
        <w:t>:</w:t>
      </w:r>
    </w:p>
    <w:p w:rsidR="0045435C" w:rsidRDefault="0045435C">
      <w:pPr>
        <w:tabs>
          <w:tab w:val="left" w:pos="-720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PAY_UB92: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Expected Source of Payment (detailed)</w:t>
      </w: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This expected source of payment variables separates Medicare Fee for </w:t>
      </w:r>
    </w:p>
    <w:p w:rsidR="0045435C" w:rsidRDefault="0045435C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Service from Medicare Managed Care.</w:t>
      </w:r>
    </w:p>
    <w:p w:rsidR="0045435C" w:rsidRDefault="0045435C">
      <w:pPr>
        <w:tabs>
          <w:tab w:val="left" w:pos="-720"/>
        </w:tabs>
        <w:suppressAutoHyphens/>
        <w:ind w:left="720"/>
        <w:rPr>
          <w:rFonts w:ascii="Times New Roman" w:hAnsi="Times New Roman"/>
        </w:rPr>
      </w:pP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</w:rPr>
        <w:t>Additional Variables Added in 2005: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lastRenderedPageBreak/>
        <w:t xml:space="preserve">New variables are added to the end of the file.  Hopefully, this causes the least disruption to your existing programs and enables you to compare data across years. 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</w:p>
    <w:tbl>
      <w:tblPr>
        <w:tblW w:w="8130" w:type="dxa"/>
        <w:tblLayout w:type="fixed"/>
        <w:tblLook w:val="0000" w:firstRow="0" w:lastRow="0" w:firstColumn="0" w:lastColumn="0" w:noHBand="0" w:noVBand="0"/>
      </w:tblPr>
      <w:tblGrid>
        <w:gridCol w:w="2628"/>
        <w:gridCol w:w="5502"/>
      </w:tblGrid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PT_STATE  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Patient’s 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Residence</w:t>
                </w:r>
              </w:smartTag>
            </w:smartTag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DIAG_ADM</w:t>
            </w:r>
          </w:p>
        </w:tc>
        <w:tc>
          <w:tcPr>
            <w:tcW w:w="5502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Admitting Diagnosis/Patient State Reason for Visit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ANCILAR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Ancillaries Subtotal Charges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CAMPUS</w:t>
            </w:r>
          </w:p>
        </w:tc>
        <w:tc>
          <w:tcPr>
            <w:tcW w:w="5502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Geographic Location of Hospital Campus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ER_FEE</w:t>
            </w:r>
          </w:p>
        </w:tc>
        <w:tc>
          <w:tcPr>
            <w:tcW w:w="5502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Professional Fees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ER_CHRG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Charges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ER_MODE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 of Arrival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OBS_CHRG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Room Charges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OBS_HOUR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Hours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pStyle w:val="Endnot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PSYCCHRG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Behavioral Health Charges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NICU_DAY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NICU Length of Stay 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DX12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DX13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DX14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DX15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DX16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DX18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DX19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DX20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DX21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DX22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DX23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DX24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DX25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pStyle w:val="Endnote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PX11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</w:t>
            </w:r>
            <w:r>
              <w:rPr>
                <w:rFonts w:ascii="Times New Roman" w:hAnsi="Times New Roman"/>
                <w:color w:val="FF00FF"/>
              </w:rPr>
              <w:t xml:space="preserve">. </w:t>
            </w:r>
            <w:r>
              <w:rPr>
                <w:rFonts w:ascii="Times New Roman" w:hAnsi="Times New Roman"/>
              </w:rPr>
              <w:t>Added in 1999 fy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PX12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PX13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PX14</w:t>
            </w:r>
          </w:p>
        </w:tc>
        <w:tc>
          <w:tcPr>
            <w:tcW w:w="5502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PX15</w:t>
            </w:r>
          </w:p>
        </w:tc>
        <w:tc>
          <w:tcPr>
            <w:tcW w:w="5502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PX16</w:t>
            </w:r>
          </w:p>
        </w:tc>
        <w:tc>
          <w:tcPr>
            <w:tcW w:w="5502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PX17</w:t>
            </w:r>
          </w:p>
        </w:tc>
        <w:tc>
          <w:tcPr>
            <w:tcW w:w="5502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PX18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PX19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PX20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PX21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PX22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PX23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PX24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  <w:tr w:rsidR="0045435C">
        <w:trPr>
          <w:trHeight w:val="288"/>
        </w:trPr>
        <w:tc>
          <w:tcPr>
            <w:tcW w:w="262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PX25</w:t>
            </w:r>
          </w:p>
        </w:tc>
        <w:tc>
          <w:tcPr>
            <w:tcW w:w="5502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</w:tr>
    </w:tbl>
    <w:p w:rsidR="006F605E" w:rsidRDefault="006F605E">
      <w:pPr>
        <w:pStyle w:val="BodyText"/>
        <w:rPr>
          <w:rFonts w:ascii="Times New Roman" w:hAnsi="Times New Roman"/>
          <w:bCs/>
        </w:rPr>
      </w:pPr>
    </w:p>
    <w:p w:rsidR="006F605E" w:rsidRDefault="006F605E">
      <w:pPr>
        <w:pStyle w:val="BodyText"/>
        <w:rPr>
          <w:rFonts w:ascii="Times New Roman" w:hAnsi="Times New Roman"/>
          <w:bCs/>
        </w:rPr>
      </w:pPr>
    </w:p>
    <w:p w:rsidR="006F605E" w:rsidRDefault="006F605E">
      <w:pPr>
        <w:pStyle w:val="BodyText"/>
        <w:rPr>
          <w:rFonts w:ascii="Times New Roman" w:hAnsi="Times New Roman"/>
          <w:bCs/>
        </w:rPr>
      </w:pPr>
    </w:p>
    <w:p w:rsidR="006F605E" w:rsidRDefault="006F605E">
      <w:pPr>
        <w:pStyle w:val="BodyText"/>
        <w:rPr>
          <w:rFonts w:ascii="Times New Roman" w:hAnsi="Times New Roman"/>
          <w:bCs/>
        </w:rPr>
      </w:pPr>
    </w:p>
    <w:p w:rsidR="0045435C" w:rsidRDefault="0045435C">
      <w:pPr>
        <w:pStyle w:val="BodyTex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Beginning January 1, 2007, the following variables were </w:t>
      </w:r>
      <w:proofErr w:type="gramStart"/>
      <w:r>
        <w:rPr>
          <w:rFonts w:ascii="Times New Roman" w:hAnsi="Times New Roman"/>
          <w:bCs/>
        </w:rPr>
        <w:t>removed  from</w:t>
      </w:r>
      <w:proofErr w:type="gramEnd"/>
      <w:r>
        <w:rPr>
          <w:rFonts w:ascii="Times New Roman" w:hAnsi="Times New Roman"/>
          <w:bCs/>
        </w:rPr>
        <w:t xml:space="preserve"> all public use data files which were added back per your request:</w:t>
      </w:r>
    </w:p>
    <w:p w:rsidR="000C7572" w:rsidRPr="006C4A6F" w:rsidRDefault="0045435C">
      <w:pPr>
        <w:pStyle w:val="BodyText"/>
        <w:rPr>
          <w:rFonts w:ascii="Times New Roman" w:hAnsi="Times New Roman"/>
          <w:b w:val="0"/>
          <w:u w:val="none"/>
        </w:rPr>
      </w:pPr>
      <w:r w:rsidRPr="006C4A6F">
        <w:rPr>
          <w:rFonts w:ascii="Times New Roman" w:hAnsi="Times New Roman"/>
          <w:b w:val="0"/>
          <w:u w:val="none"/>
        </w:rPr>
        <w:t>ZIP</w:t>
      </w:r>
      <w:r w:rsidRPr="006C4A6F">
        <w:rPr>
          <w:rFonts w:ascii="Times New Roman" w:hAnsi="Times New Roman"/>
          <w:b w:val="0"/>
          <w:u w:val="none"/>
        </w:rPr>
        <w:tab/>
      </w:r>
      <w:r w:rsidRPr="006C4A6F">
        <w:rPr>
          <w:rFonts w:ascii="Times New Roman" w:hAnsi="Times New Roman"/>
          <w:b w:val="0"/>
          <w:u w:val="none"/>
        </w:rPr>
        <w:tab/>
      </w:r>
      <w:r w:rsidRPr="006C4A6F">
        <w:rPr>
          <w:rFonts w:ascii="Times New Roman" w:hAnsi="Times New Roman"/>
          <w:b w:val="0"/>
          <w:u w:val="none"/>
        </w:rPr>
        <w:tab/>
      </w:r>
      <w:proofErr w:type="spellStart"/>
      <w:r w:rsidRPr="006C4A6F">
        <w:rPr>
          <w:rFonts w:ascii="Times New Roman" w:hAnsi="Times New Roman"/>
          <w:b w:val="0"/>
          <w:u w:val="none"/>
        </w:rPr>
        <w:t>Zip</w:t>
      </w:r>
      <w:proofErr w:type="spellEnd"/>
      <w:r w:rsidRPr="006C4A6F">
        <w:rPr>
          <w:rFonts w:ascii="Times New Roman" w:hAnsi="Times New Roman"/>
          <w:b w:val="0"/>
          <w:u w:val="none"/>
        </w:rPr>
        <w:t xml:space="preserve"> Code of Residence</w:t>
      </w:r>
      <w:r w:rsidR="00952DBA" w:rsidRPr="006C4A6F">
        <w:rPr>
          <w:rFonts w:ascii="Times New Roman" w:hAnsi="Times New Roman"/>
          <w:b w:val="0"/>
          <w:u w:val="none"/>
        </w:rPr>
        <w:t xml:space="preserve">  </w:t>
      </w:r>
    </w:p>
    <w:p w:rsidR="0045435C" w:rsidRPr="00CB69C3" w:rsidRDefault="0045435C">
      <w:pPr>
        <w:pStyle w:val="BodyText"/>
        <w:rPr>
          <w:rFonts w:ascii="Times New Roman" w:hAnsi="Times New Roman"/>
          <w:b w:val="0"/>
          <w:u w:val="none"/>
        </w:rPr>
      </w:pPr>
      <w:r w:rsidRPr="00CB69C3">
        <w:rPr>
          <w:rFonts w:ascii="Times New Roman" w:hAnsi="Times New Roman"/>
          <w:b w:val="0"/>
          <w:u w:val="none"/>
        </w:rPr>
        <w:t>TOWN</w:t>
      </w:r>
      <w:r w:rsidRPr="00CB69C3">
        <w:rPr>
          <w:rFonts w:ascii="Times New Roman" w:hAnsi="Times New Roman"/>
          <w:b w:val="0"/>
          <w:u w:val="none"/>
        </w:rPr>
        <w:tab/>
      </w:r>
      <w:r w:rsidR="000C7572" w:rsidRPr="00CB69C3">
        <w:rPr>
          <w:rFonts w:ascii="Times New Roman" w:hAnsi="Times New Roman"/>
          <w:b w:val="0"/>
          <w:u w:val="none"/>
        </w:rPr>
        <w:t xml:space="preserve">     </w:t>
      </w:r>
      <w:r w:rsidRPr="00CB69C3">
        <w:rPr>
          <w:rFonts w:ascii="Times New Roman" w:hAnsi="Times New Roman"/>
          <w:b w:val="0"/>
          <w:u w:val="none"/>
        </w:rPr>
        <w:tab/>
      </w:r>
      <w:r w:rsidR="00CB69C3">
        <w:rPr>
          <w:rFonts w:ascii="Times New Roman" w:hAnsi="Times New Roman"/>
          <w:b w:val="0"/>
          <w:u w:val="none"/>
        </w:rPr>
        <w:tab/>
      </w:r>
      <w:r w:rsidRPr="00CB69C3">
        <w:rPr>
          <w:rFonts w:ascii="Times New Roman" w:hAnsi="Times New Roman"/>
          <w:b w:val="0"/>
          <w:u w:val="none"/>
        </w:rPr>
        <w:t>Town of Residence</w:t>
      </w:r>
    </w:p>
    <w:p w:rsidR="0045435C" w:rsidRPr="006C4A6F" w:rsidRDefault="0045435C">
      <w:pPr>
        <w:pStyle w:val="BodyText"/>
        <w:rPr>
          <w:rFonts w:ascii="Times New Roman" w:hAnsi="Times New Roman"/>
          <w:b w:val="0"/>
          <w:color w:val="FF00FF"/>
          <w:u w:val="none"/>
        </w:rPr>
      </w:pPr>
      <w:r w:rsidRPr="006C4A6F">
        <w:rPr>
          <w:rFonts w:ascii="Times New Roman" w:hAnsi="Times New Roman"/>
          <w:b w:val="0"/>
          <w:u w:val="none"/>
        </w:rPr>
        <w:t>ATTPHY</w:t>
      </w:r>
      <w:r w:rsidRPr="006C4A6F">
        <w:rPr>
          <w:rFonts w:ascii="Times New Roman" w:hAnsi="Times New Roman"/>
          <w:b w:val="0"/>
          <w:u w:val="none"/>
        </w:rPr>
        <w:tab/>
      </w:r>
      <w:r w:rsidRPr="006C4A6F">
        <w:rPr>
          <w:rFonts w:ascii="Times New Roman" w:hAnsi="Times New Roman"/>
          <w:b w:val="0"/>
          <w:u w:val="none"/>
        </w:rPr>
        <w:tab/>
        <w:t xml:space="preserve">No longer is hospital-specific codes; Now is RI state license number   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  <w:r w:rsidRPr="006C4A6F">
        <w:rPr>
          <w:rFonts w:ascii="Times New Roman" w:hAnsi="Times New Roman"/>
          <w:b w:val="0"/>
          <w:u w:val="none"/>
        </w:rPr>
        <w:t>SURGEON</w:t>
      </w:r>
      <w:r w:rsidRPr="006C4A6F">
        <w:rPr>
          <w:rFonts w:ascii="Times New Roman" w:hAnsi="Times New Roman"/>
          <w:b w:val="0"/>
          <w:u w:val="none"/>
        </w:rPr>
        <w:tab/>
      </w:r>
      <w:r w:rsidRPr="006C4A6F">
        <w:rPr>
          <w:rFonts w:ascii="Times New Roman" w:hAnsi="Times New Roman"/>
          <w:b w:val="0"/>
          <w:u w:val="none"/>
        </w:rPr>
        <w:tab/>
        <w:t>No longer is hospital-specific codes; Now is RI state license number</w:t>
      </w:r>
      <w:r>
        <w:rPr>
          <w:rFonts w:ascii="Times New Roman" w:hAnsi="Times New Roman"/>
          <w:b w:val="0"/>
          <w:u w:val="none"/>
        </w:rPr>
        <w:t xml:space="preserve">   A_WKDAY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Admission Day of Week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D_WKDAY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Discharge Day of Week</w:t>
      </w:r>
    </w:p>
    <w:p w:rsidR="00C059D3" w:rsidRPr="00952DBA" w:rsidRDefault="00C059D3" w:rsidP="00C059D3">
      <w:pPr>
        <w:pStyle w:val="BodyText"/>
        <w:rPr>
          <w:rFonts w:ascii="Times New Roman" w:hAnsi="Times New Roman"/>
          <w:u w:val="none"/>
        </w:rPr>
      </w:pPr>
      <w:r w:rsidRPr="00952DBA">
        <w:rPr>
          <w:rFonts w:ascii="Times New Roman" w:hAnsi="Times New Roman"/>
          <w:u w:val="none"/>
        </w:rPr>
        <w:t>*Added back in per customer.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</w:p>
    <w:p w:rsidR="0045435C" w:rsidRDefault="0045435C">
      <w:pPr>
        <w:pStyle w:val="BodyTex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As of August 12, 2010, the following variables were added back to all public use data files: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MOA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Month of Admission</w:t>
      </w:r>
    </w:p>
    <w:p w:rsidR="0045435C" w:rsidRDefault="0045435C">
      <w:pPr>
        <w:pStyle w:val="BodyText"/>
        <w:rPr>
          <w:rFonts w:ascii="Times New Roman" w:hAnsi="Times New Roman"/>
          <w:b w:val="0"/>
          <w:u w:val="none"/>
        </w:rPr>
      </w:pPr>
      <w:r>
        <w:rPr>
          <w:rFonts w:ascii="Times New Roman" w:hAnsi="Times New Roman"/>
          <w:b w:val="0"/>
          <w:u w:val="none"/>
        </w:rPr>
        <w:t>MOD</w:t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</w:r>
      <w:r>
        <w:rPr>
          <w:rFonts w:ascii="Times New Roman" w:hAnsi="Times New Roman"/>
          <w:b w:val="0"/>
          <w:u w:val="none"/>
        </w:rPr>
        <w:tab/>
        <w:t>Month of Discharge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</w:rPr>
      </w:pPr>
    </w:p>
    <w:p w:rsidR="0045435C" w:rsidRDefault="0045435C">
      <w:pPr>
        <w:pStyle w:val="BodyText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Beginning January 1, 2010, the following variables were added to all public use data files:</w:t>
      </w:r>
    </w:p>
    <w:tbl>
      <w:tblPr>
        <w:tblW w:w="9966" w:type="dxa"/>
        <w:tblLayout w:type="fixed"/>
        <w:tblLook w:val="0000" w:firstRow="0" w:lastRow="0" w:firstColumn="0" w:lastColumn="0" w:noHBand="0" w:noVBand="0"/>
      </w:tblPr>
      <w:tblGrid>
        <w:gridCol w:w="2268"/>
        <w:gridCol w:w="6600"/>
        <w:gridCol w:w="1098"/>
      </w:tblGrid>
      <w:tr w:rsidR="0045435C">
        <w:trPr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</w:t>
            </w:r>
          </w:p>
        </w:tc>
        <w:tc>
          <w:tcPr>
            <w:tcW w:w="7698" w:type="dxa"/>
            <w:gridSpan w:val="2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</w:t>
            </w:r>
            <w:r>
              <w:rPr>
                <w:rFonts w:ascii="Times New Roman" w:hAnsi="Times New Roman"/>
              </w:rPr>
              <w:t>DX1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POA3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DX3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POA4</w:t>
            </w:r>
          </w:p>
        </w:tc>
        <w:tc>
          <w:tcPr>
            <w:tcW w:w="6600" w:type="dxa"/>
          </w:tcPr>
          <w:p w:rsidR="0045435C" w:rsidRDefault="0045435C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DX4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POA5</w:t>
            </w:r>
          </w:p>
        </w:tc>
        <w:tc>
          <w:tcPr>
            <w:tcW w:w="6600" w:type="dxa"/>
          </w:tcPr>
          <w:p w:rsidR="0045435C" w:rsidRDefault="0045435C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DX5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POA6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DX6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POA7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DX7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POA8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DX8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POA9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DX9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POA10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DX10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POA11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DX11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POA12</w:t>
            </w:r>
          </w:p>
        </w:tc>
        <w:tc>
          <w:tcPr>
            <w:tcW w:w="6600" w:type="dxa"/>
          </w:tcPr>
          <w:p w:rsidR="0045435C" w:rsidRDefault="0045435C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DX12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POA13</w:t>
            </w:r>
          </w:p>
        </w:tc>
        <w:tc>
          <w:tcPr>
            <w:tcW w:w="6600" w:type="dxa"/>
          </w:tcPr>
          <w:p w:rsidR="0045435C" w:rsidRDefault="0045435C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DX13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POA14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DX14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POA15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DX15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POA16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DX16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POA17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DX17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POA18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DX18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POA19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DX19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POA20</w:t>
            </w:r>
          </w:p>
        </w:tc>
        <w:tc>
          <w:tcPr>
            <w:tcW w:w="6600" w:type="dxa"/>
          </w:tcPr>
          <w:p w:rsidR="0045435C" w:rsidRDefault="0045435C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DX20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POA21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DX21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POA22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DX22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POA23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DX23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POA24</w:t>
            </w:r>
          </w:p>
        </w:tc>
        <w:tc>
          <w:tcPr>
            <w:tcW w:w="660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DX24 Present on Admission?</w:t>
            </w:r>
          </w:p>
        </w:tc>
      </w:tr>
      <w:tr w:rsidR="0045435C">
        <w:trPr>
          <w:gridAfter w:val="1"/>
          <w:wAfter w:w="1098" w:type="dxa"/>
          <w:trHeight w:val="288"/>
        </w:trPr>
        <w:tc>
          <w:tcPr>
            <w:tcW w:w="226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POA25</w:t>
            </w:r>
          </w:p>
        </w:tc>
        <w:tc>
          <w:tcPr>
            <w:tcW w:w="6600" w:type="dxa"/>
          </w:tcPr>
          <w:p w:rsidR="0045435C" w:rsidRDefault="0045435C">
            <w:r>
              <w:rPr>
                <w:rFonts w:ascii="Times New Roman" w:hAnsi="Times New Roman"/>
              </w:rPr>
              <w:t xml:space="preserve">Was </w:t>
            </w:r>
            <w:r>
              <w:rPr>
                <w:rFonts w:ascii="Arial" w:hAnsi="Arial" w:cs="Arial"/>
                <w:sz w:val="20"/>
              </w:rPr>
              <w:t xml:space="preserve">the </w:t>
            </w:r>
            <w:r w:rsidR="00CE7A98">
              <w:rPr>
                <w:rFonts w:ascii="Arial" w:hAnsi="Arial" w:cs="Arial"/>
                <w:sz w:val="20"/>
              </w:rPr>
              <w:t>ICD-10</w:t>
            </w:r>
            <w:r>
              <w:rPr>
                <w:rFonts w:ascii="Arial" w:hAnsi="Arial" w:cs="Arial"/>
                <w:sz w:val="20"/>
              </w:rPr>
              <w:t xml:space="preserve">-CM Additional </w:t>
            </w:r>
            <w:r>
              <w:rPr>
                <w:rFonts w:ascii="Times New Roman" w:hAnsi="Times New Roman"/>
              </w:rPr>
              <w:t>DX25 Present on Admission?</w:t>
            </w:r>
          </w:p>
        </w:tc>
      </w:tr>
    </w:tbl>
    <w:p w:rsidR="0045435C" w:rsidRDefault="0045435C">
      <w:pPr>
        <w:pStyle w:val="BodyText"/>
        <w:rPr>
          <w:rFonts w:ascii="Times New Roman" w:hAnsi="Times New Roman"/>
          <w:b w:val="0"/>
          <w:color w:val="FF00FF"/>
          <w:u w:val="none"/>
        </w:rPr>
        <w:sectPr w:rsidR="0045435C">
          <w:headerReference w:type="default" r:id="rId7"/>
          <w:endnotePr>
            <w:numFmt w:val="decimal"/>
          </w:endnotePr>
          <w:pgSz w:w="12240" w:h="15840" w:code="1"/>
          <w:pgMar w:top="1440" w:right="1440" w:bottom="1440" w:left="1440" w:header="720" w:footer="720" w:gutter="0"/>
          <w:pgNumType w:start="1"/>
          <w:cols w:space="720"/>
          <w:noEndnote/>
          <w:titlePg/>
        </w:sectPr>
      </w:pPr>
      <w:r>
        <w:rPr>
          <w:rFonts w:ascii="Times New Roman" w:hAnsi="Times New Roman"/>
          <w:b w:val="0"/>
          <w:u w:val="none"/>
        </w:rPr>
        <w:t>ECODEPOA</w:t>
      </w:r>
      <w:r>
        <w:rPr>
          <w:rFonts w:ascii="Times New Roman" w:hAnsi="Times New Roman"/>
          <w:b w:val="0"/>
          <w:color w:val="FF00FF"/>
          <w:u w:val="none"/>
        </w:rPr>
        <w:tab/>
      </w:r>
      <w:r>
        <w:rPr>
          <w:rFonts w:ascii="Times New Roman" w:hAnsi="Times New Roman"/>
          <w:b w:val="0"/>
          <w:color w:val="FF00FF"/>
          <w:u w:val="none"/>
        </w:rPr>
        <w:tab/>
        <w:t xml:space="preserve">  </w:t>
      </w:r>
      <w:r>
        <w:rPr>
          <w:rFonts w:ascii="Times New Roman" w:hAnsi="Times New Roman"/>
          <w:b w:val="0"/>
          <w:bCs/>
          <w:u w:val="none"/>
        </w:rPr>
        <w:t xml:space="preserve">Was </w:t>
      </w:r>
      <w:r>
        <w:rPr>
          <w:rFonts w:ascii="Arial" w:hAnsi="Arial" w:cs="Arial"/>
          <w:b w:val="0"/>
          <w:bCs/>
          <w:sz w:val="20"/>
          <w:u w:val="none"/>
        </w:rPr>
        <w:t xml:space="preserve">the </w:t>
      </w:r>
      <w:r w:rsidR="00CE7A98">
        <w:rPr>
          <w:rFonts w:ascii="Arial" w:hAnsi="Arial" w:cs="Arial"/>
          <w:b w:val="0"/>
          <w:bCs/>
          <w:sz w:val="20"/>
          <w:u w:val="none"/>
        </w:rPr>
        <w:t>ICD-10</w:t>
      </w:r>
      <w:r>
        <w:rPr>
          <w:rFonts w:ascii="Arial" w:hAnsi="Arial" w:cs="Arial"/>
          <w:b w:val="0"/>
          <w:bCs/>
          <w:sz w:val="20"/>
          <w:u w:val="none"/>
        </w:rPr>
        <w:t xml:space="preserve">-CM </w:t>
      </w:r>
      <w:proofErr w:type="spellStart"/>
      <w:r>
        <w:rPr>
          <w:rFonts w:ascii="Arial" w:hAnsi="Arial" w:cs="Arial"/>
          <w:b w:val="0"/>
          <w:bCs/>
          <w:sz w:val="20"/>
          <w:u w:val="none"/>
        </w:rPr>
        <w:t>Additioal</w:t>
      </w:r>
      <w:proofErr w:type="spellEnd"/>
      <w:r>
        <w:rPr>
          <w:rFonts w:ascii="Arial" w:hAnsi="Arial" w:cs="Arial"/>
          <w:b w:val="0"/>
          <w:bCs/>
          <w:sz w:val="20"/>
          <w:u w:val="none"/>
        </w:rPr>
        <w:t xml:space="preserve"> </w:t>
      </w:r>
      <w:r>
        <w:rPr>
          <w:rFonts w:ascii="Times New Roman" w:hAnsi="Times New Roman"/>
          <w:b w:val="0"/>
          <w:bCs/>
          <w:u w:val="none"/>
        </w:rPr>
        <w:t>ECODE Present on Admission?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  <w:r>
        <w:rPr>
          <w:rFonts w:ascii="Times New Roman" w:hAnsi="Times New Roman"/>
        </w:rPr>
        <w:lastRenderedPageBreak/>
        <w:t>AGE</w:t>
      </w:r>
      <w:r>
        <w:rPr>
          <w:rFonts w:ascii="Times New Roman" w:hAnsi="Times New Roman"/>
        </w:rPr>
        <w:tab/>
        <w:t xml:space="preserve"> 1-3</w:t>
      </w:r>
      <w:r>
        <w:rPr>
          <w:rFonts w:ascii="Times New Roman" w:hAnsi="Times New Roman"/>
        </w:rPr>
        <w:tab/>
        <w:t>Age</w:t>
      </w:r>
      <w:r>
        <w:rPr>
          <w:rFonts w:ascii="Times New Roman" w:hAnsi="Times New Roman"/>
        </w:rPr>
        <w:tab/>
        <w:t xml:space="preserve">. = Missing/Unknown    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90 and older are grouped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SEX</w:t>
      </w:r>
      <w:r>
        <w:rPr>
          <w:rFonts w:ascii="Times New Roman" w:hAnsi="Times New Roman"/>
        </w:rPr>
        <w:tab/>
        <w:t xml:space="preserve"> 4</w:t>
      </w:r>
      <w:r>
        <w:rPr>
          <w:rFonts w:ascii="Times New Roman" w:hAnsi="Times New Roman"/>
        </w:rPr>
        <w:tab/>
        <w:t>Sex</w:t>
      </w:r>
      <w:r>
        <w:rPr>
          <w:rFonts w:ascii="Times New Roman" w:hAnsi="Times New Roman"/>
        </w:rPr>
        <w:tab/>
        <w:t>1 = Male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  <w:t>2 = Female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Missing/Unknown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RACEETHN</w:t>
      </w:r>
      <w:r>
        <w:rPr>
          <w:rFonts w:ascii="Times New Roman" w:hAnsi="Times New Roman"/>
        </w:rPr>
        <w:tab/>
        <w:t xml:space="preserve"> 5</w:t>
      </w:r>
      <w:r>
        <w:rPr>
          <w:rFonts w:ascii="Times New Roman" w:hAnsi="Times New Roman"/>
        </w:rPr>
        <w:tab/>
        <w:t>Race/ethnicity</w:t>
      </w:r>
      <w:r>
        <w:rPr>
          <w:rFonts w:ascii="Times New Roman" w:hAnsi="Times New Roman"/>
        </w:rPr>
        <w:tab/>
        <w:t>1 = White, not Hispanic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= Black, not Hispanic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Asian, not Hispanic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American Indian, not Hispanic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Native Hawaiian, not Hispanic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Other, not Hispanic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Hispanic, all races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 = Unknown Race/ethnicity 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Missing/Unknown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6C4A6F" w:rsidP="006C4A6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FILLER1</w:t>
      </w:r>
      <w:r w:rsidR="0045435C">
        <w:rPr>
          <w:rFonts w:ascii="Times New Roman" w:hAnsi="Times New Roman"/>
        </w:rPr>
        <w:tab/>
        <w:t xml:space="preserve"> 6-10</w:t>
      </w:r>
      <w:r w:rsidR="0045435C">
        <w:rPr>
          <w:rFonts w:ascii="Times New Roman" w:hAnsi="Times New Roman"/>
        </w:rPr>
        <w:tab/>
      </w:r>
    </w:p>
    <w:p w:rsidR="006C4A6F" w:rsidRDefault="006C4A6F" w:rsidP="006C4A6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1B52C1" w:rsidRDefault="001B52C1" w:rsidP="001B52C1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</w:t>
      </w:r>
      <w:r w:rsidR="006C4A6F">
        <w:rPr>
          <w:rFonts w:ascii="Times New Roman" w:hAnsi="Times New Roman"/>
        </w:rPr>
        <w:t>2</w:t>
      </w:r>
      <w:r w:rsidR="004F2607">
        <w:rPr>
          <w:rFonts w:ascii="Times New Roman" w:hAnsi="Times New Roman"/>
        </w:rPr>
        <w:tab/>
        <w:t>11-12</w:t>
      </w:r>
      <w:r w:rsidR="004F2607">
        <w:rPr>
          <w:rFonts w:ascii="Times New Roman" w:hAnsi="Times New Roman"/>
        </w:rPr>
        <w:tab/>
      </w:r>
    </w:p>
    <w:p w:rsidR="004F2607" w:rsidRDefault="004F2607" w:rsidP="004F2607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F2607" w:rsidRDefault="004F2607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PROVIDER</w:t>
      </w:r>
      <w:r>
        <w:rPr>
          <w:rFonts w:ascii="Times New Roman" w:hAnsi="Times New Roman"/>
        </w:rPr>
        <w:tab/>
        <w:t>13-16</w:t>
      </w:r>
      <w:r>
        <w:rPr>
          <w:rFonts w:ascii="Times New Roman" w:hAnsi="Times New Roman"/>
        </w:rPr>
        <w:tab/>
        <w:t>Provider</w:t>
      </w:r>
      <w:r>
        <w:rPr>
          <w:rFonts w:ascii="Times New Roman" w:hAnsi="Times New Roman"/>
        </w:rPr>
        <w:tab/>
        <w:t>7201 = Newport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7202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St. Joseph</w:t>
          </w:r>
        </w:smartTag>
      </w:smartTag>
      <w:r>
        <w:rPr>
          <w:rFonts w:ascii="Times New Roman" w:hAnsi="Times New Roman"/>
        </w:rPr>
        <w:t xml:space="preserve"> Health Services of RI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7203 = Memorial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7204 = Miriam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7205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Rhode Island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Hospital</w:t>
          </w:r>
        </w:smartTag>
      </w:smartTag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7206 = Roger Williams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7209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South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County</w:t>
          </w:r>
        </w:smartTag>
      </w:smartTag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7210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Kent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County</w:t>
          </w:r>
        </w:smartTag>
      </w:smartTag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7211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</w:rPr>
            <w:t>Westerly</w:t>
          </w:r>
        </w:smartTag>
      </w:smartTag>
    </w:p>
    <w:p w:rsidR="0045435C" w:rsidRDefault="0045435C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7212 = Rehab of RI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7213 =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Landmark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Medical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Center</w:t>
          </w:r>
        </w:smartTag>
      </w:smartTag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7214 = Women and Infants</w:t>
      </w:r>
    </w:p>
    <w:p w:rsidR="0045435C" w:rsidRDefault="0045435C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7215 = Bradley</w:t>
      </w:r>
    </w:p>
    <w:p w:rsidR="0045435C" w:rsidRDefault="0045435C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7216 = </w:t>
      </w:r>
      <w:smartTag w:uri="urn:schemas-microsoft-com:office:smarttags" w:element="City">
        <w:smartTag w:uri="urn:schemas-microsoft-com:office:smarttags" w:element="place">
          <w:r>
            <w:rPr>
              <w:rFonts w:ascii="Times New Roman" w:hAnsi="Times New Roman"/>
              <w:sz w:val="24"/>
            </w:rPr>
            <w:t>Butler</w:t>
          </w:r>
        </w:smartTag>
      </w:smartTag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MOA</w:t>
      </w:r>
      <w:r>
        <w:rPr>
          <w:rFonts w:ascii="Times New Roman" w:hAnsi="Times New Roman"/>
        </w:rPr>
        <w:tab/>
        <w:t>17-18</w:t>
      </w:r>
      <w:r>
        <w:rPr>
          <w:rFonts w:ascii="Times New Roman" w:hAnsi="Times New Roman"/>
        </w:rPr>
        <w:tab/>
        <w:t>Month of Admission</w:t>
      </w:r>
      <w:r>
        <w:rPr>
          <w:rFonts w:ascii="Times New Roman" w:hAnsi="Times New Roman"/>
        </w:rPr>
        <w:tab/>
        <w:t>01 = January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02 = February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Month of Admission (Continued)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03 = March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04 = April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05 = May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06 = June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 = July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08 = August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September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 = October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 = November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 = December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. = Missing/Unknown</w:t>
      </w:r>
    </w:p>
    <w:p w:rsidR="0045435C" w:rsidRDefault="0045435C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YOA</w:t>
      </w:r>
      <w:r>
        <w:rPr>
          <w:rFonts w:ascii="Times New Roman" w:hAnsi="Times New Roman"/>
        </w:rPr>
        <w:tab/>
        <w:t>19-20</w:t>
      </w:r>
      <w:r>
        <w:rPr>
          <w:rFonts w:ascii="Times New Roman" w:hAnsi="Times New Roman"/>
        </w:rPr>
        <w:tab/>
        <w:t>Year of Admission</w:t>
      </w:r>
      <w:r>
        <w:rPr>
          <w:rFonts w:ascii="Times New Roman" w:hAnsi="Times New Roman"/>
        </w:rPr>
        <w:tab/>
        <w:t xml:space="preserve">Last two digits       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MOD</w:t>
      </w:r>
      <w:r>
        <w:rPr>
          <w:rFonts w:ascii="Times New Roman" w:hAnsi="Times New Roman"/>
        </w:rPr>
        <w:tab/>
        <w:t>21-22</w:t>
      </w:r>
      <w:r>
        <w:rPr>
          <w:rFonts w:ascii="Times New Roman" w:hAnsi="Times New Roman"/>
        </w:rPr>
        <w:tab/>
        <w:t>Month of Discharge</w:t>
      </w:r>
      <w:r>
        <w:rPr>
          <w:rFonts w:ascii="Times New Roman" w:hAnsi="Times New Roman"/>
        </w:rPr>
        <w:tab/>
        <w:t>01 = January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02 = February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03 = March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04 = April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05 = May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06 = June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 = July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08 = August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September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 = October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11 = November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12 = December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. = Missing/Unknown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  <w:r>
        <w:rPr>
          <w:rFonts w:ascii="Times New Roman" w:hAnsi="Times New Roman"/>
        </w:rPr>
        <w:t>YOD</w:t>
      </w:r>
      <w:r>
        <w:rPr>
          <w:rFonts w:ascii="Times New Roman" w:hAnsi="Times New Roman"/>
        </w:rPr>
        <w:tab/>
        <w:t>23-24</w:t>
      </w:r>
      <w:r>
        <w:rPr>
          <w:rFonts w:ascii="Times New Roman" w:hAnsi="Times New Roman"/>
        </w:rPr>
        <w:tab/>
        <w:t>Year of Discharge</w:t>
      </w:r>
      <w:r>
        <w:rPr>
          <w:rFonts w:ascii="Times New Roman" w:hAnsi="Times New Roman"/>
        </w:rPr>
        <w:tab/>
        <w:t xml:space="preserve">Last two digits      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ADMTYPE</w:t>
      </w:r>
      <w:r>
        <w:rPr>
          <w:rFonts w:ascii="Times New Roman" w:hAnsi="Times New Roman"/>
        </w:rPr>
        <w:tab/>
        <w:t>25</w:t>
      </w:r>
      <w:r>
        <w:rPr>
          <w:rFonts w:ascii="Times New Roman" w:hAnsi="Times New Roman"/>
        </w:rPr>
        <w:tab/>
        <w:t>Type of Admission</w:t>
      </w:r>
      <w:r>
        <w:rPr>
          <w:rFonts w:ascii="Times New Roman" w:hAnsi="Times New Roman"/>
        </w:rPr>
        <w:tab/>
        <w:t>1 = Emergency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= Urgent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Electric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Newborn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Court Committal (before 1/1/2005)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Trauma (as of 1/1/2005)</w:t>
      </w: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 = Information Not Available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Information Not Available</w:t>
      </w:r>
    </w:p>
    <w:p w:rsidR="0045435C" w:rsidRDefault="0045435C">
      <w:pPr>
        <w:pStyle w:val="Plain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ASOURCE</w:t>
      </w:r>
      <w:r>
        <w:rPr>
          <w:rFonts w:ascii="Times New Roman" w:hAnsi="Times New Roman"/>
        </w:rPr>
        <w:tab/>
        <w:t>26</w:t>
      </w:r>
      <w:r>
        <w:rPr>
          <w:rFonts w:ascii="Times New Roman" w:hAnsi="Times New Roman"/>
        </w:rPr>
        <w:tab/>
        <w:t>Source of Admission</w:t>
      </w:r>
      <w:r>
        <w:rPr>
          <w:rFonts w:ascii="Times New Roman" w:hAnsi="Times New Roman"/>
        </w:rPr>
        <w:tab/>
        <w:t>1 = Physician Referral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 = Clinic Referral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HMO Referral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 = Trans-Hospital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Trans-Nurse Facility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Trans-Health Care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Emergency Room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= Court/Law Enforcement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9 = Information Not Available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blank = Information Not Available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 = Emergency Room/Nursing Home</w:t>
      </w:r>
    </w:p>
    <w:p w:rsidR="0045435C" w:rsidRDefault="0045435C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A = Transfer from critical access hospital</w:t>
      </w:r>
    </w:p>
    <w:p w:rsidR="0045435C" w:rsidRDefault="0045435C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[ADMTYPE must equal 4</w:t>
      </w: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for rest of ASOURCE codes]</w:t>
      </w:r>
      <w:r>
        <w:rPr>
          <w:rFonts w:ascii="Times New Roman" w:hAnsi="Times New Roman"/>
        </w:rPr>
        <w:tab/>
        <w:t>A = Normal Birth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                 </w:t>
      </w:r>
      <w:r>
        <w:rPr>
          <w:rFonts w:ascii="Times New Roman" w:hAnsi="Times New Roman"/>
        </w:rPr>
        <w:tab/>
        <w:t>B = Premature birth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C = Sick baby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D= Extramural Birth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 = New born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 = Still Born    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U = </w:t>
      </w:r>
      <w:smartTag w:uri="urn:schemas-microsoft-com:office:smarttags" w:element="place">
        <w:r>
          <w:rPr>
            <w:rFonts w:ascii="Times New Roman" w:hAnsi="Times New Roman"/>
          </w:rPr>
          <w:t>Normal</w:t>
        </w:r>
      </w:smartTag>
      <w:r>
        <w:rPr>
          <w:rFonts w:ascii="Times New Roman" w:hAnsi="Times New Roman"/>
        </w:rPr>
        <w:t xml:space="preserve"> Birth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V = Premature birth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W = Sick baby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X = Extramural Birth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S = Born in hospital</w:t>
      </w:r>
    </w:p>
    <w:p w:rsidR="0045435C" w:rsidRDefault="0045435C">
      <w:pPr>
        <w:pStyle w:val="EndnoteText"/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T = Born out of hospital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  <w:r>
        <w:rPr>
          <w:rFonts w:ascii="Times New Roman" w:hAnsi="Times New Roman"/>
          <w:color w:val="FF00FF"/>
        </w:rPr>
        <w:tab/>
      </w:r>
      <w:r>
        <w:rPr>
          <w:rFonts w:ascii="Times New Roman" w:hAnsi="Times New Roman"/>
          <w:color w:val="FF00FF"/>
        </w:rPr>
        <w:tab/>
      </w:r>
      <w:r>
        <w:rPr>
          <w:rFonts w:ascii="Times New Roman" w:hAnsi="Times New Roman"/>
          <w:color w:val="FF00FF"/>
        </w:rPr>
        <w:tab/>
      </w:r>
      <w:r>
        <w:rPr>
          <w:rFonts w:ascii="Times New Roman" w:hAnsi="Times New Roman"/>
          <w:color w:val="FF00FF"/>
        </w:rPr>
        <w:tab/>
      </w:r>
    </w:p>
    <w:p w:rsidR="001B52C1" w:rsidRDefault="006C4A6F" w:rsidP="001B52C1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FILLER3</w:t>
      </w:r>
      <w:r w:rsidR="001B52C1">
        <w:rPr>
          <w:rFonts w:ascii="Times New Roman" w:hAnsi="Times New Roman"/>
        </w:rPr>
        <w:t xml:space="preserve"> </w:t>
      </w:r>
      <w:r w:rsidR="001B52C1">
        <w:rPr>
          <w:rFonts w:ascii="Times New Roman" w:hAnsi="Times New Roman"/>
        </w:rPr>
        <w:tab/>
        <w:t>27-3</w:t>
      </w:r>
      <w:r w:rsidR="00261CED">
        <w:rPr>
          <w:rFonts w:ascii="Times New Roman" w:hAnsi="Times New Roman"/>
        </w:rPr>
        <w:t>3</w:t>
      </w:r>
      <w:r w:rsidR="001B52C1">
        <w:rPr>
          <w:rFonts w:ascii="Times New Roman" w:hAnsi="Times New Roman"/>
        </w:rPr>
        <w:tab/>
      </w:r>
    </w:p>
    <w:p w:rsidR="00C059D3" w:rsidRDefault="00C059D3" w:rsidP="00C059D3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X1</w:t>
      </w:r>
      <w:r w:rsidR="00B93B5E">
        <w:rPr>
          <w:rFonts w:ascii="Times New Roman" w:hAnsi="Times New Roman"/>
        </w:rPr>
        <w:tab/>
        <w:t>3</w:t>
      </w:r>
      <w:r w:rsidR="00BE61B5">
        <w:rPr>
          <w:rFonts w:ascii="Times New Roman" w:hAnsi="Times New Roman"/>
        </w:rPr>
        <w:t>4</w:t>
      </w:r>
      <w:r w:rsidR="00B93B5E">
        <w:rPr>
          <w:rFonts w:ascii="Times New Roman" w:hAnsi="Times New Roman"/>
        </w:rPr>
        <w:t>-</w:t>
      </w:r>
      <w:r w:rsidR="00BE61B5">
        <w:rPr>
          <w:rFonts w:ascii="Times New Roman" w:hAnsi="Times New Roman"/>
        </w:rPr>
        <w:t>40</w:t>
      </w:r>
      <w:r w:rsidR="00B93B5E">
        <w:rPr>
          <w:rFonts w:ascii="Times New Roman" w:hAnsi="Times New Roman"/>
        </w:rPr>
        <w:tab/>
      </w:r>
      <w:r>
        <w:rPr>
          <w:rFonts w:ascii="Times New Roman" w:hAnsi="Times New Roman"/>
        </w:rPr>
        <w:t>Principal Procedure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X2</w:t>
      </w:r>
      <w:r w:rsidR="00B93B5E">
        <w:rPr>
          <w:rFonts w:ascii="Times New Roman" w:hAnsi="Times New Roman"/>
        </w:rPr>
        <w:tab/>
      </w:r>
      <w:r w:rsidR="00BE61B5">
        <w:rPr>
          <w:rFonts w:ascii="Times New Roman" w:hAnsi="Times New Roman"/>
        </w:rPr>
        <w:t>41</w:t>
      </w:r>
      <w:r w:rsidR="00B93B5E">
        <w:rPr>
          <w:rFonts w:ascii="Times New Roman" w:hAnsi="Times New Roman"/>
        </w:rPr>
        <w:t>-4</w:t>
      </w:r>
      <w:r w:rsidR="00BE61B5">
        <w:rPr>
          <w:rFonts w:ascii="Times New Roman" w:hAnsi="Times New Roman"/>
        </w:rPr>
        <w:t>7</w:t>
      </w:r>
      <w:r w:rsidR="00B93B5E">
        <w:rPr>
          <w:rFonts w:ascii="Times New Roman" w:hAnsi="Times New Roman"/>
        </w:rPr>
        <w:tab/>
        <w:t xml:space="preserve">1st Additional </w:t>
      </w:r>
      <w:r>
        <w:rPr>
          <w:rFonts w:ascii="Times New Roman" w:hAnsi="Times New Roman"/>
        </w:rPr>
        <w:t>Proc.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X3</w:t>
      </w:r>
      <w:r w:rsidR="00B93B5E">
        <w:rPr>
          <w:rFonts w:ascii="Times New Roman" w:hAnsi="Times New Roman"/>
        </w:rPr>
        <w:tab/>
        <w:t>4</w:t>
      </w:r>
      <w:r w:rsidR="00BE61B5">
        <w:rPr>
          <w:rFonts w:ascii="Times New Roman" w:hAnsi="Times New Roman"/>
        </w:rPr>
        <w:t>8</w:t>
      </w:r>
      <w:r w:rsidR="00B93B5E">
        <w:rPr>
          <w:rFonts w:ascii="Times New Roman" w:hAnsi="Times New Roman"/>
        </w:rPr>
        <w:t>-5</w:t>
      </w:r>
      <w:r w:rsidR="00BE61B5">
        <w:rPr>
          <w:rFonts w:ascii="Times New Roman" w:hAnsi="Times New Roman"/>
        </w:rPr>
        <w:t>4</w:t>
      </w:r>
      <w:r w:rsidR="00B93B5E">
        <w:rPr>
          <w:rFonts w:ascii="Times New Roman" w:hAnsi="Times New Roman"/>
        </w:rPr>
        <w:tab/>
        <w:t xml:space="preserve">2nd Additional </w:t>
      </w:r>
      <w:r>
        <w:rPr>
          <w:rFonts w:ascii="Times New Roman" w:hAnsi="Times New Roman"/>
        </w:rPr>
        <w:t>Proc.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X4</w:t>
      </w:r>
      <w:r w:rsidR="00B93B5E">
        <w:rPr>
          <w:rFonts w:ascii="Times New Roman" w:hAnsi="Times New Roman"/>
        </w:rPr>
        <w:tab/>
        <w:t>5</w:t>
      </w:r>
      <w:r w:rsidR="00BE61B5">
        <w:rPr>
          <w:rFonts w:ascii="Times New Roman" w:hAnsi="Times New Roman"/>
        </w:rPr>
        <w:t>5</w:t>
      </w:r>
      <w:r w:rsidR="00B93B5E">
        <w:rPr>
          <w:rFonts w:ascii="Times New Roman" w:hAnsi="Times New Roman"/>
        </w:rPr>
        <w:t>-</w:t>
      </w:r>
      <w:r w:rsidR="00BE61B5">
        <w:rPr>
          <w:rFonts w:ascii="Times New Roman" w:hAnsi="Times New Roman"/>
        </w:rPr>
        <w:t>61</w:t>
      </w:r>
      <w:r w:rsidR="00B93B5E">
        <w:rPr>
          <w:rFonts w:ascii="Times New Roman" w:hAnsi="Times New Roman"/>
        </w:rPr>
        <w:tab/>
        <w:t xml:space="preserve">3rd Additional </w:t>
      </w:r>
      <w:r>
        <w:rPr>
          <w:rFonts w:ascii="Times New Roman" w:hAnsi="Times New Roman"/>
        </w:rPr>
        <w:t>Proc.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X5</w:t>
      </w:r>
      <w:r w:rsidR="00B93B5E">
        <w:rPr>
          <w:rFonts w:ascii="Times New Roman" w:hAnsi="Times New Roman"/>
        </w:rPr>
        <w:tab/>
        <w:t>6</w:t>
      </w:r>
      <w:r w:rsidR="00BE61B5">
        <w:rPr>
          <w:rFonts w:ascii="Times New Roman" w:hAnsi="Times New Roman"/>
        </w:rPr>
        <w:t>2</w:t>
      </w:r>
      <w:r w:rsidR="00B93B5E">
        <w:rPr>
          <w:rFonts w:ascii="Times New Roman" w:hAnsi="Times New Roman"/>
        </w:rPr>
        <w:t>-6</w:t>
      </w:r>
      <w:r w:rsidR="00BE61B5">
        <w:rPr>
          <w:rFonts w:ascii="Times New Roman" w:hAnsi="Times New Roman"/>
        </w:rPr>
        <w:t>8</w:t>
      </w:r>
      <w:r w:rsidR="00B93B5E">
        <w:rPr>
          <w:rFonts w:ascii="Times New Roman" w:hAnsi="Times New Roman"/>
        </w:rPr>
        <w:tab/>
        <w:t>4th Additiona</w:t>
      </w:r>
      <w:r>
        <w:rPr>
          <w:rFonts w:ascii="Times New Roman" w:hAnsi="Times New Roman"/>
        </w:rPr>
        <w:t>l</w:t>
      </w:r>
      <w:r w:rsidRPr="008C5BE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Proc.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X6</w:t>
      </w:r>
      <w:r w:rsidR="00B93B5E">
        <w:rPr>
          <w:rFonts w:ascii="Times New Roman" w:hAnsi="Times New Roman"/>
        </w:rPr>
        <w:tab/>
        <w:t>6</w:t>
      </w:r>
      <w:r w:rsidR="00BE61B5">
        <w:rPr>
          <w:rFonts w:ascii="Times New Roman" w:hAnsi="Times New Roman"/>
        </w:rPr>
        <w:t>9</w:t>
      </w:r>
      <w:r w:rsidR="00B93B5E">
        <w:rPr>
          <w:rFonts w:ascii="Times New Roman" w:hAnsi="Times New Roman"/>
        </w:rPr>
        <w:t>-7</w:t>
      </w:r>
      <w:r w:rsidR="00BE61B5">
        <w:rPr>
          <w:rFonts w:ascii="Times New Roman" w:hAnsi="Times New Roman"/>
        </w:rPr>
        <w:t>5</w:t>
      </w:r>
      <w:r w:rsidR="00B93B5E">
        <w:rPr>
          <w:rFonts w:ascii="Times New Roman" w:hAnsi="Times New Roman"/>
        </w:rPr>
        <w:tab/>
        <w:t xml:space="preserve">5th Additional </w:t>
      </w:r>
      <w:r>
        <w:rPr>
          <w:rFonts w:ascii="Times New Roman" w:hAnsi="Times New Roman"/>
        </w:rPr>
        <w:t>Proc.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B93B5E" w:rsidRDefault="008C5BE4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93B5E">
        <w:rPr>
          <w:rFonts w:ascii="Times New Roman" w:hAnsi="Times New Roman"/>
        </w:rPr>
        <w:t>X7</w:t>
      </w:r>
      <w:r w:rsidR="00B93B5E">
        <w:rPr>
          <w:rFonts w:ascii="Times New Roman" w:hAnsi="Times New Roman"/>
        </w:rPr>
        <w:tab/>
        <w:t>7</w:t>
      </w:r>
      <w:r w:rsidR="00BE61B5">
        <w:rPr>
          <w:rFonts w:ascii="Times New Roman" w:hAnsi="Times New Roman"/>
        </w:rPr>
        <w:t>6</w:t>
      </w:r>
      <w:r w:rsidR="00B93B5E">
        <w:rPr>
          <w:rFonts w:ascii="Times New Roman" w:hAnsi="Times New Roman"/>
        </w:rPr>
        <w:t>-8</w:t>
      </w:r>
      <w:r w:rsidR="00BE61B5">
        <w:rPr>
          <w:rFonts w:ascii="Times New Roman" w:hAnsi="Times New Roman"/>
        </w:rPr>
        <w:t>2</w:t>
      </w:r>
      <w:r w:rsidR="00B93B5E">
        <w:rPr>
          <w:rFonts w:ascii="Times New Roman" w:hAnsi="Times New Roman"/>
        </w:rPr>
        <w:tab/>
        <w:t xml:space="preserve">6th Additional </w:t>
      </w:r>
      <w:r>
        <w:rPr>
          <w:rFonts w:ascii="Times New Roman" w:hAnsi="Times New Roman"/>
        </w:rPr>
        <w:t>Proc.</w:t>
      </w:r>
      <w:r w:rsidR="00B93B5E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B93B5E">
        <w:rPr>
          <w:rFonts w:ascii="Times New Roman" w:hAnsi="Times New Roman"/>
        </w:rPr>
        <w:t>-CM</w:t>
      </w:r>
    </w:p>
    <w:p w:rsidR="00B93B5E" w:rsidRDefault="00B93B5E" w:rsidP="00B93B5E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PX8</w:t>
      </w:r>
      <w:r>
        <w:rPr>
          <w:rFonts w:ascii="Times New Roman" w:hAnsi="Times New Roman"/>
        </w:rPr>
        <w:tab/>
      </w:r>
      <w:r w:rsidR="00B04ED1">
        <w:rPr>
          <w:rFonts w:ascii="Times New Roman" w:hAnsi="Times New Roman"/>
        </w:rPr>
        <w:t>8</w:t>
      </w:r>
      <w:r w:rsidR="00BE61B5">
        <w:rPr>
          <w:rFonts w:ascii="Times New Roman" w:hAnsi="Times New Roman"/>
        </w:rPr>
        <w:t>3</w:t>
      </w:r>
      <w:r>
        <w:rPr>
          <w:rFonts w:ascii="Times New Roman" w:hAnsi="Times New Roman"/>
        </w:rPr>
        <w:t>-8</w:t>
      </w:r>
      <w:r w:rsidR="00BE61B5">
        <w:rPr>
          <w:rFonts w:ascii="Times New Roman" w:hAnsi="Times New Roman"/>
        </w:rPr>
        <w:t>9</w:t>
      </w:r>
      <w:r>
        <w:rPr>
          <w:rFonts w:ascii="Times New Roman" w:hAnsi="Times New Roman"/>
        </w:rPr>
        <w:tab/>
        <w:t>7th Additional Proc.</w:t>
      </w:r>
      <w:r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>
        <w:rPr>
          <w:rFonts w:ascii="Times New Roman" w:hAnsi="Times New Roman"/>
        </w:rPr>
        <w:t>-CM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B04ED1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PX9</w:t>
      </w:r>
      <w:r>
        <w:rPr>
          <w:rFonts w:ascii="Times New Roman" w:hAnsi="Times New Roman"/>
        </w:rPr>
        <w:tab/>
      </w:r>
      <w:r w:rsidR="00BE61B5">
        <w:rPr>
          <w:rFonts w:ascii="Times New Roman" w:hAnsi="Times New Roman"/>
        </w:rPr>
        <w:t>90</w:t>
      </w:r>
      <w:r>
        <w:rPr>
          <w:rFonts w:ascii="Times New Roman" w:hAnsi="Times New Roman"/>
        </w:rPr>
        <w:t>-9</w:t>
      </w:r>
      <w:r w:rsidR="00BE61B5">
        <w:rPr>
          <w:rFonts w:ascii="Times New Roman" w:hAnsi="Times New Roman"/>
        </w:rPr>
        <w:t>6</w:t>
      </w:r>
      <w:r w:rsidR="0045435C">
        <w:rPr>
          <w:rFonts w:ascii="Times New Roman" w:hAnsi="Times New Roman"/>
        </w:rPr>
        <w:tab/>
        <w:t>8th Additional Proc.</w:t>
      </w:r>
      <w:r w:rsidR="0045435C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45435C">
        <w:rPr>
          <w:rFonts w:ascii="Times New Roman" w:hAnsi="Times New Roman"/>
        </w:rPr>
        <w:t>-CM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B04ED1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PX10</w:t>
      </w:r>
      <w:r>
        <w:rPr>
          <w:rFonts w:ascii="Times New Roman" w:hAnsi="Times New Roman"/>
        </w:rPr>
        <w:tab/>
        <w:t>9</w:t>
      </w:r>
      <w:r w:rsidR="00BE61B5">
        <w:rPr>
          <w:rFonts w:ascii="Times New Roman" w:hAnsi="Times New Roman"/>
        </w:rPr>
        <w:t>7</w:t>
      </w:r>
      <w:r w:rsidR="0045435C">
        <w:rPr>
          <w:rFonts w:ascii="Times New Roman" w:hAnsi="Times New Roman"/>
        </w:rPr>
        <w:t>-10</w:t>
      </w:r>
      <w:r w:rsidR="00BE61B5">
        <w:rPr>
          <w:rFonts w:ascii="Times New Roman" w:hAnsi="Times New Roman"/>
        </w:rPr>
        <w:t>3</w:t>
      </w:r>
      <w:r w:rsidR="0045435C">
        <w:rPr>
          <w:rFonts w:ascii="Times New Roman" w:hAnsi="Times New Roman"/>
        </w:rPr>
        <w:tab/>
        <w:t>9th Additional Proc.</w:t>
      </w:r>
      <w:r w:rsidR="0045435C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45435C">
        <w:rPr>
          <w:rFonts w:ascii="Times New Roman" w:hAnsi="Times New Roman"/>
        </w:rPr>
        <w:t>-CM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PREOPDAY</w:t>
      </w:r>
      <w:r>
        <w:rPr>
          <w:rFonts w:ascii="Times New Roman" w:hAnsi="Times New Roman"/>
        </w:rPr>
        <w:tab/>
        <w:t>10</w:t>
      </w:r>
      <w:r w:rsidR="00BE61B5">
        <w:rPr>
          <w:rFonts w:ascii="Times New Roman" w:hAnsi="Times New Roman"/>
        </w:rPr>
        <w:t>4</w:t>
      </w:r>
      <w:r>
        <w:rPr>
          <w:rFonts w:ascii="Times New Roman" w:hAnsi="Times New Roman"/>
        </w:rPr>
        <w:t>-11</w:t>
      </w:r>
      <w:r w:rsidR="00BE61B5">
        <w:rPr>
          <w:rFonts w:ascii="Times New Roman" w:hAnsi="Times New Roman"/>
        </w:rPr>
        <w:t>0</w:t>
      </w:r>
      <w:r>
        <w:rPr>
          <w:rFonts w:ascii="Times New Roman" w:hAnsi="Times New Roman"/>
        </w:rPr>
        <w:tab/>
        <w:t>Preoperative</w:t>
      </w:r>
      <w:r>
        <w:rPr>
          <w:rFonts w:ascii="Times New Roman" w:hAnsi="Times New Roman"/>
        </w:rPr>
        <w:tab/>
        <w:t>Days (</w:t>
      </w:r>
      <w:proofErr w:type="gramStart"/>
      <w:r>
        <w:rPr>
          <w:rFonts w:ascii="Times New Roman" w:hAnsi="Times New Roman"/>
        </w:rPr>
        <w:t>pro.date</w:t>
      </w:r>
      <w:proofErr w:type="gramEnd"/>
      <w:r>
        <w:rPr>
          <w:rFonts w:ascii="Times New Roman" w:hAnsi="Times New Roman"/>
        </w:rPr>
        <w:t>1 - adm.date)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Length of Stay</w:t>
      </w:r>
      <w:r>
        <w:rPr>
          <w:rFonts w:ascii="Times New Roman" w:hAnsi="Times New Roman"/>
        </w:rPr>
        <w:tab/>
        <w:t xml:space="preserve">. = Missing/Unknown or No Procedure 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Performed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LOS</w:t>
      </w:r>
      <w:r>
        <w:rPr>
          <w:rFonts w:ascii="Times New Roman" w:hAnsi="Times New Roman"/>
        </w:rPr>
        <w:tab/>
        <w:t>11</w:t>
      </w:r>
      <w:r w:rsidR="00BE61B5">
        <w:rPr>
          <w:rFonts w:ascii="Times New Roman" w:hAnsi="Times New Roman"/>
        </w:rPr>
        <w:t>1</w:t>
      </w:r>
      <w:r>
        <w:rPr>
          <w:rFonts w:ascii="Times New Roman" w:hAnsi="Times New Roman"/>
        </w:rPr>
        <w:t>-1</w:t>
      </w:r>
      <w:r w:rsidR="00BE61B5">
        <w:rPr>
          <w:rFonts w:ascii="Times New Roman" w:hAnsi="Times New Roman"/>
        </w:rPr>
        <w:t>17</w:t>
      </w:r>
      <w:r>
        <w:rPr>
          <w:rFonts w:ascii="Times New Roman" w:hAnsi="Times New Roman"/>
        </w:rPr>
        <w:tab/>
        <w:t>Length of Stay</w:t>
      </w:r>
      <w:r>
        <w:rPr>
          <w:rFonts w:ascii="Times New Roman" w:hAnsi="Times New Roman"/>
        </w:rPr>
        <w:tab/>
        <w:t>Days (</w:t>
      </w:r>
      <w:proofErr w:type="gramStart"/>
      <w:r>
        <w:rPr>
          <w:rFonts w:ascii="Times New Roman" w:hAnsi="Times New Roman"/>
        </w:rPr>
        <w:t>disc.date</w:t>
      </w:r>
      <w:proofErr w:type="gramEnd"/>
      <w:r>
        <w:rPr>
          <w:rFonts w:ascii="Times New Roman" w:hAnsi="Times New Roman"/>
        </w:rPr>
        <w:t xml:space="preserve"> - adm.date)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1B52C1" w:rsidRDefault="006C4A6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FILLER4</w:t>
      </w:r>
      <w:r w:rsidR="001B52C1">
        <w:rPr>
          <w:rFonts w:ascii="Times New Roman" w:hAnsi="Times New Roman"/>
        </w:rPr>
        <w:tab/>
        <w:t>11</w:t>
      </w:r>
      <w:r w:rsidR="00BE61B5">
        <w:rPr>
          <w:rFonts w:ascii="Times New Roman" w:hAnsi="Times New Roman"/>
        </w:rPr>
        <w:t>8</w:t>
      </w:r>
      <w:r w:rsidR="001B52C1">
        <w:rPr>
          <w:rFonts w:ascii="Times New Roman" w:hAnsi="Times New Roman"/>
        </w:rPr>
        <w:t>-12</w:t>
      </w:r>
      <w:r w:rsidR="00BE61B5">
        <w:rPr>
          <w:rFonts w:ascii="Times New Roman" w:hAnsi="Times New Roman"/>
        </w:rPr>
        <w:t>4</w:t>
      </w:r>
      <w:r w:rsidR="001B52C1">
        <w:rPr>
          <w:rFonts w:ascii="Times New Roman" w:hAnsi="Times New Roman"/>
        </w:rPr>
        <w:tab/>
      </w:r>
    </w:p>
    <w:p w:rsidR="006C4A6F" w:rsidRDefault="006C4A6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SERVICE</w:t>
      </w:r>
      <w:r>
        <w:rPr>
          <w:rFonts w:ascii="Times New Roman" w:hAnsi="Times New Roman"/>
        </w:rPr>
        <w:tab/>
        <w:t>126-127</w:t>
      </w:r>
      <w:r>
        <w:rPr>
          <w:rFonts w:ascii="Times New Roman" w:hAnsi="Times New Roman"/>
        </w:rPr>
        <w:tab/>
        <w:t>Service</w:t>
      </w:r>
      <w:r>
        <w:rPr>
          <w:rFonts w:ascii="Times New Roman" w:hAnsi="Times New Roman"/>
        </w:rPr>
        <w:tab/>
        <w:t>02 = Pediatrics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10 = Medicine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22 = Cardiology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38 = Psychiatry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 = Surgery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48 = Ophthalmology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50 = ENT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54 = Oral Surgery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58 = Orthopedics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62 = Urology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70 = Gynecology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75 = Abortion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76 = </w:t>
      </w:r>
      <w:smartTag w:uri="urn:schemas-microsoft-com:office:smarttags" w:element="place">
        <w:r>
          <w:rPr>
            <w:rFonts w:ascii="Times New Roman" w:hAnsi="Times New Roman"/>
          </w:rPr>
          <w:t>OB</w:t>
        </w:r>
      </w:smartTag>
      <w:r>
        <w:rPr>
          <w:rFonts w:ascii="Times New Roman" w:hAnsi="Times New Roman"/>
        </w:rPr>
        <w:t xml:space="preserve"> – Not Delivered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77 = </w:t>
      </w:r>
      <w:smartTag w:uri="urn:schemas-microsoft-com:office:smarttags" w:element="place">
        <w:r>
          <w:rPr>
            <w:rFonts w:ascii="Times New Roman" w:hAnsi="Times New Roman"/>
          </w:rPr>
          <w:t>OB</w:t>
        </w:r>
      </w:smartTag>
      <w:r>
        <w:rPr>
          <w:rFonts w:ascii="Times New Roman" w:hAnsi="Times New Roman"/>
        </w:rPr>
        <w:t xml:space="preserve"> – Delivered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80 = Newborn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98 = Rehabilitation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ICU</w:t>
      </w:r>
      <w:r>
        <w:rPr>
          <w:rFonts w:ascii="Times New Roman" w:hAnsi="Times New Roman"/>
        </w:rPr>
        <w:tab/>
        <w:t>128-133</w:t>
      </w:r>
      <w:r>
        <w:rPr>
          <w:rFonts w:ascii="Times New Roman" w:hAnsi="Times New Roman"/>
        </w:rPr>
        <w:tab/>
        <w:t>ICU Length of Stay</w:t>
      </w:r>
      <w:r>
        <w:rPr>
          <w:rFonts w:ascii="Times New Roman" w:hAnsi="Times New Roman"/>
        </w:rPr>
        <w:tab/>
        <w:t>Days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CCU</w:t>
      </w:r>
      <w:r>
        <w:rPr>
          <w:rFonts w:ascii="Times New Roman" w:hAnsi="Times New Roman"/>
        </w:rPr>
        <w:tab/>
        <w:t>134-139</w:t>
      </w:r>
      <w:r>
        <w:rPr>
          <w:rFonts w:ascii="Times New Roman" w:hAnsi="Times New Roman"/>
        </w:rPr>
        <w:tab/>
        <w:t>CCU Length of Stay</w:t>
      </w:r>
      <w:r>
        <w:rPr>
          <w:rFonts w:ascii="Times New Roman" w:hAnsi="Times New Roman"/>
        </w:rPr>
        <w:tab/>
        <w:t>Days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DISPUB92</w:t>
      </w:r>
      <w:r>
        <w:rPr>
          <w:rFonts w:ascii="Times New Roman" w:hAnsi="Times New Roman"/>
        </w:rPr>
        <w:tab/>
        <w:t>140-141</w:t>
      </w:r>
      <w:r>
        <w:rPr>
          <w:rFonts w:ascii="Times New Roman" w:hAnsi="Times New Roman"/>
        </w:rPr>
        <w:tab/>
        <w:t>Disposition</w:t>
      </w:r>
      <w:r>
        <w:rPr>
          <w:rFonts w:ascii="Times New Roman" w:hAnsi="Times New Roman"/>
        </w:rPr>
        <w:tab/>
        <w:t xml:space="preserve">01 = Discharged to home or </w:t>
      </w:r>
      <w:proofErr w:type="spellStart"/>
      <w:r>
        <w:rPr>
          <w:rFonts w:ascii="Times New Roman" w:hAnsi="Times New Roman"/>
        </w:rPr>
        <w:t>self care</w:t>
      </w:r>
      <w:proofErr w:type="spellEnd"/>
      <w:r>
        <w:rPr>
          <w:rFonts w:ascii="Times New Roman" w:hAnsi="Times New Roman"/>
        </w:rPr>
        <w:t xml:space="preserve">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(routine discharge)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02 = Discharged/transferred to another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short-term general hospital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760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03 = Discharged/transferred to a skilled    nursing facility (SNF)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04 = Discharged/transferred to an  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intermediate care facility (ICF)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05 = Discharged/transferred to another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type of institution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760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06 = Discharged/transferred to home  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760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under care of organized home health service organization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07 = Left against medical advice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08 = Discharged home with IV 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PH = butler’s in-house partial program already coded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Partial Hospitalization (through 1/1/2005)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09 = Admitted as an Inpatient to This Hospital (For use only on Medicare outpatient claims.) (Beginning 1/1/2005)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20 = Expired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30 = Still patient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40 = Expired at home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41 = Expired in a medical facility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42 = Expired, place unknown</w:t>
      </w:r>
      <w:r>
        <w:rPr>
          <w:rFonts w:ascii="Times New Roman" w:hAnsi="Times New Roman"/>
        </w:rPr>
        <w:tab/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/>
          <w:i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43 = </w:t>
      </w:r>
      <w:r>
        <w:rPr>
          <w:rFonts w:ascii="Times New Roman" w:hAnsi="Times New Roman"/>
          <w:i/>
          <w:iCs/>
        </w:rPr>
        <w:t xml:space="preserve">Discharged/Transferred to a </w:t>
      </w:r>
      <w:proofErr w:type="gramStart"/>
      <w:r>
        <w:rPr>
          <w:rFonts w:ascii="Times New Roman" w:hAnsi="Times New Roman"/>
          <w:i/>
          <w:iCs/>
        </w:rPr>
        <w:t>Federal  Health</w:t>
      </w:r>
      <w:proofErr w:type="gramEnd"/>
      <w:r>
        <w:rPr>
          <w:rFonts w:ascii="Times New Roman" w:hAnsi="Times New Roman"/>
          <w:i/>
          <w:iCs/>
        </w:rPr>
        <w:t xml:space="preserve"> Care Facility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50 = </w:t>
      </w:r>
      <w:r>
        <w:rPr>
          <w:rFonts w:ascii="Times New Roman" w:hAnsi="Times New Roman"/>
        </w:rPr>
        <w:t>Discharged/Transferred Home with Hospice 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51 = </w:t>
      </w:r>
      <w:r>
        <w:rPr>
          <w:rFonts w:ascii="Times New Roman" w:hAnsi="Times New Roman"/>
        </w:rPr>
        <w:t>Discharged/Transferred to a Medical Facility with Hospice 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61 = </w:t>
      </w:r>
      <w:r>
        <w:rPr>
          <w:rFonts w:ascii="Times New Roman" w:hAnsi="Times New Roman"/>
        </w:rPr>
        <w:t>Discharged/Transferred to Hospital-Based Medicare Approved Swing Bed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62 = </w:t>
      </w:r>
      <w:r>
        <w:rPr>
          <w:rFonts w:ascii="Times New Roman" w:hAnsi="Times New Roman"/>
        </w:rPr>
        <w:t>Discharged/Transferred to an inpatient rehabilitation facility include rehabilitation distinct part units of a hospital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63 = </w:t>
      </w:r>
      <w:r>
        <w:rPr>
          <w:rFonts w:ascii="Times New Roman" w:hAnsi="Times New Roman"/>
        </w:rPr>
        <w:t xml:space="preserve">Discharged/Transferred to a Medicare Certified </w:t>
      </w: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</w:rPr>
            <w:t>Long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Term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</w:rPr>
            <w:t>Care</w:t>
          </w:r>
        </w:smartTag>
        <w:r>
          <w:rPr>
            <w:rFonts w:ascii="Times New Roman" w:hAnsi="Times New Roman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</w:rPr>
            <w:t>Hospital</w:t>
          </w:r>
        </w:smartTag>
      </w:smartTag>
      <w:r>
        <w:rPr>
          <w:rFonts w:ascii="Times New Roman" w:hAnsi="Times New Roman"/>
        </w:rPr>
        <w:t xml:space="preserve"> (LTCH)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64 = </w:t>
      </w:r>
      <w:r>
        <w:rPr>
          <w:rFonts w:ascii="Times New Roman" w:hAnsi="Times New Roman"/>
        </w:rPr>
        <w:t>Discharged/Transferred to a Nursing Facility Certified Under Medicaid But Not Certified Under Medicare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65 = </w:t>
      </w:r>
      <w:r>
        <w:rPr>
          <w:rFonts w:ascii="Times New Roman" w:hAnsi="Times New Roman"/>
        </w:rPr>
        <w:t>Discharged/Transferred to a Psychiatric Hospital or Psychiatric Distinct Part Unit of a Hospital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66 = </w:t>
      </w:r>
      <w:r>
        <w:rPr>
          <w:rFonts w:ascii="Times New Roman" w:hAnsi="Times New Roman"/>
        </w:rPr>
        <w:t>Discharged/Transferred to a Critical Access Hospital (CAH) (beginning in 2005)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  <w:t xml:space="preserve">70 = </w:t>
      </w:r>
      <w:r>
        <w:rPr>
          <w:rFonts w:ascii="Times New Roman" w:hAnsi="Times New Roman"/>
        </w:rPr>
        <w:t>Discharged/Transferred to another type of institution not defined elsewhere (Effective: 10/1/07)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Cs/>
        </w:rPr>
        <w:t xml:space="preserve">81 = </w:t>
      </w:r>
      <w:r w:rsidRPr="00C31A7C">
        <w:rPr>
          <w:rFonts w:ascii="Times New Roman" w:hAnsi="Times New Roman"/>
          <w:iCs/>
        </w:rPr>
        <w:t>disc home/planned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82 = </w:t>
      </w:r>
      <w:r w:rsidRPr="00C31A7C">
        <w:rPr>
          <w:rFonts w:ascii="Times New Roman" w:hAnsi="Times New Roman"/>
          <w:iCs/>
        </w:rPr>
        <w:t xml:space="preserve">disc short term </w:t>
      </w:r>
      <w:proofErr w:type="spellStart"/>
      <w:r w:rsidRPr="00C31A7C">
        <w:rPr>
          <w:rFonts w:ascii="Times New Roman" w:hAnsi="Times New Roman"/>
          <w:iCs/>
        </w:rPr>
        <w:t>gh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83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snf</w:t>
      </w:r>
      <w:proofErr w:type="spellEnd"/>
      <w:r w:rsidRPr="00C31A7C">
        <w:rPr>
          <w:rFonts w:ascii="Times New Roman" w:hAnsi="Times New Roman"/>
          <w:iCs/>
        </w:rPr>
        <w:t xml:space="preserve"> cert/pl readmit</w:t>
      </w:r>
      <w:r>
        <w:rPr>
          <w:rFonts w:ascii="Times New Roman" w:hAnsi="Times New Roman"/>
          <w:iCs/>
        </w:rPr>
        <w:t xml:space="preserve">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84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custod</w:t>
      </w:r>
      <w:proofErr w:type="spellEnd"/>
      <w:r w:rsidRPr="00C31A7C">
        <w:rPr>
          <w:rFonts w:ascii="Times New Roman" w:hAnsi="Times New Roman"/>
          <w:iCs/>
        </w:rPr>
        <w:t xml:space="preserve"> care/pl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85 = </w:t>
      </w:r>
      <w:r w:rsidRPr="00C31A7C">
        <w:rPr>
          <w:rFonts w:ascii="Times New Roman" w:hAnsi="Times New Roman"/>
          <w:iCs/>
        </w:rPr>
        <w:t>disc cancer ctr/pl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86 = </w:t>
      </w:r>
      <w:r w:rsidRPr="00C31A7C">
        <w:rPr>
          <w:rFonts w:ascii="Times New Roman" w:hAnsi="Times New Roman"/>
          <w:iCs/>
        </w:rPr>
        <w:t>disc home-care/pl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87 = </w:t>
      </w:r>
      <w:r w:rsidRPr="00C31A7C">
        <w:rPr>
          <w:rFonts w:ascii="Times New Roman" w:hAnsi="Times New Roman"/>
          <w:iCs/>
        </w:rPr>
        <w:t xml:space="preserve">disc court/law </w:t>
      </w:r>
      <w:proofErr w:type="spellStart"/>
      <w:r w:rsidRPr="00C31A7C">
        <w:rPr>
          <w:rFonts w:ascii="Times New Roman" w:hAnsi="Times New Roman"/>
          <w:iCs/>
        </w:rPr>
        <w:t>enf</w:t>
      </w:r>
      <w:proofErr w:type="spellEnd"/>
      <w:r w:rsidRPr="00C31A7C">
        <w:rPr>
          <w:rFonts w:ascii="Times New Roman" w:hAnsi="Times New Roman"/>
          <w:iCs/>
        </w:rPr>
        <w:t>/pl readmit</w:t>
      </w:r>
      <w:r>
        <w:rPr>
          <w:rFonts w:ascii="Times New Roman" w:hAnsi="Times New Roman"/>
          <w:iCs/>
        </w:rPr>
        <w:t xml:space="preserve"> 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88 = </w:t>
      </w:r>
      <w:r w:rsidRPr="00C31A7C">
        <w:rPr>
          <w:rFonts w:ascii="Times New Roman" w:hAnsi="Times New Roman"/>
          <w:iCs/>
        </w:rPr>
        <w:t xml:space="preserve">disc fed </w:t>
      </w:r>
      <w:proofErr w:type="spellStart"/>
      <w:r w:rsidRPr="00C31A7C">
        <w:rPr>
          <w:rFonts w:ascii="Times New Roman" w:hAnsi="Times New Roman"/>
          <w:iCs/>
        </w:rPr>
        <w:t>hlth</w:t>
      </w:r>
      <w:proofErr w:type="spellEnd"/>
      <w:r w:rsidRPr="00C31A7C">
        <w:rPr>
          <w:rFonts w:ascii="Times New Roman" w:hAnsi="Times New Roman"/>
          <w:iCs/>
        </w:rPr>
        <w:t xml:space="preserve"> care/pl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89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hosp</w:t>
      </w:r>
      <w:proofErr w:type="spellEnd"/>
      <w:r w:rsidRPr="00C31A7C">
        <w:rPr>
          <w:rFonts w:ascii="Times New Roman" w:hAnsi="Times New Roman"/>
          <w:iCs/>
        </w:rPr>
        <w:t xml:space="preserve"> swing bed/pl readmit</w:t>
      </w:r>
      <w:r>
        <w:rPr>
          <w:rFonts w:ascii="Times New Roman" w:hAnsi="Times New Roman"/>
          <w:iCs/>
        </w:rPr>
        <w:t xml:space="preserve"> 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90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irf</w:t>
      </w:r>
      <w:proofErr w:type="spellEnd"/>
      <w:r w:rsidRPr="00C31A7C">
        <w:rPr>
          <w:rFonts w:ascii="Times New Roman" w:hAnsi="Times New Roman"/>
          <w:iCs/>
        </w:rPr>
        <w:t>/planned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91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ltc</w:t>
      </w:r>
      <w:proofErr w:type="spellEnd"/>
      <w:r w:rsidRPr="00C31A7C">
        <w:rPr>
          <w:rFonts w:ascii="Times New Roman" w:hAnsi="Times New Roman"/>
          <w:iCs/>
        </w:rPr>
        <w:t xml:space="preserve"> </w:t>
      </w:r>
      <w:proofErr w:type="spellStart"/>
      <w:r w:rsidRPr="00C31A7C">
        <w:rPr>
          <w:rFonts w:ascii="Times New Roman" w:hAnsi="Times New Roman"/>
          <w:iCs/>
        </w:rPr>
        <w:t>hosp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92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snf</w:t>
      </w:r>
      <w:proofErr w:type="spellEnd"/>
      <w:r w:rsidRPr="00C31A7C">
        <w:rPr>
          <w:rFonts w:ascii="Times New Roman" w:hAnsi="Times New Roman"/>
          <w:iCs/>
        </w:rPr>
        <w:t xml:space="preserve"> not cert/pl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  </w:t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93 = </w:t>
      </w:r>
      <w:r w:rsidRPr="00C31A7C">
        <w:rPr>
          <w:rFonts w:ascii="Times New Roman" w:hAnsi="Times New Roman"/>
          <w:iCs/>
        </w:rPr>
        <w:t xml:space="preserve">disc psych </w:t>
      </w:r>
      <w:proofErr w:type="spellStart"/>
      <w:r w:rsidRPr="00C31A7C">
        <w:rPr>
          <w:rFonts w:ascii="Times New Roman" w:hAnsi="Times New Roman"/>
          <w:iCs/>
        </w:rPr>
        <w:t>hosp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94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cah</w:t>
      </w:r>
      <w:proofErr w:type="spellEnd"/>
      <w:r w:rsidRPr="00C31A7C">
        <w:rPr>
          <w:rFonts w:ascii="Times New Roman" w:hAnsi="Times New Roman"/>
          <w:iCs/>
        </w:rPr>
        <w:t>/pl readmit</w:t>
      </w:r>
    </w:p>
    <w:p w:rsidR="00F2442F" w:rsidRPr="00C31A7C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 xml:space="preserve">95 = </w:t>
      </w:r>
      <w:r w:rsidRPr="00C31A7C">
        <w:rPr>
          <w:rFonts w:ascii="Times New Roman" w:hAnsi="Times New Roman"/>
          <w:iCs/>
        </w:rPr>
        <w:t xml:space="preserve">disc </w:t>
      </w:r>
      <w:proofErr w:type="spellStart"/>
      <w:r w:rsidRPr="00C31A7C">
        <w:rPr>
          <w:rFonts w:ascii="Times New Roman" w:hAnsi="Times New Roman"/>
          <w:iCs/>
        </w:rPr>
        <w:t>otr</w:t>
      </w:r>
      <w:proofErr w:type="spellEnd"/>
      <w:r w:rsidRPr="00C31A7C">
        <w:rPr>
          <w:rFonts w:ascii="Times New Roman" w:hAnsi="Times New Roman"/>
          <w:iCs/>
        </w:rPr>
        <w:t xml:space="preserve"> </w:t>
      </w:r>
      <w:proofErr w:type="spellStart"/>
      <w:r w:rsidRPr="00C31A7C">
        <w:rPr>
          <w:rFonts w:ascii="Times New Roman" w:hAnsi="Times New Roman"/>
          <w:iCs/>
        </w:rPr>
        <w:t>inst</w:t>
      </w:r>
      <w:proofErr w:type="spellEnd"/>
      <w:r w:rsidRPr="00C31A7C">
        <w:rPr>
          <w:rFonts w:ascii="Times New Roman" w:hAnsi="Times New Roman"/>
          <w:iCs/>
        </w:rPr>
        <w:t>-not def/pl readmit</w:t>
      </w:r>
      <w:r>
        <w:rPr>
          <w:rFonts w:ascii="Times New Roman" w:hAnsi="Times New Roman"/>
          <w:iCs/>
        </w:rPr>
        <w:t xml:space="preserve">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</w:rPr>
        <w:t>99 = Discharged alive, destination unknown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5328" w:hanging="5328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00, </w:t>
      </w:r>
      <w:proofErr w:type="gramStart"/>
      <w:r>
        <w:rPr>
          <w:rFonts w:ascii="Times New Roman" w:hAnsi="Times New Roman"/>
        </w:rPr>
        <w:t>‘.A</w:t>
      </w:r>
      <w:proofErr w:type="gramEnd"/>
      <w:r>
        <w:rPr>
          <w:rFonts w:ascii="Times New Roman" w:hAnsi="Times New Roman"/>
        </w:rPr>
        <w:t xml:space="preserve"> ‘,  Invalid Blank or . = Missing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color w:val="FF00FF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PAYER</w:t>
      </w:r>
      <w:r>
        <w:rPr>
          <w:rFonts w:ascii="Times New Roman" w:hAnsi="Times New Roman"/>
        </w:rPr>
        <w:tab/>
        <w:t>142</w:t>
      </w:r>
      <w:r>
        <w:rPr>
          <w:rFonts w:ascii="Times New Roman" w:hAnsi="Times New Roman"/>
        </w:rPr>
        <w:tab/>
        <w:t>Expected Source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of Payment</w:t>
      </w:r>
      <w:r>
        <w:rPr>
          <w:rFonts w:ascii="Times New Roman" w:hAnsi="Times New Roman"/>
        </w:rPr>
        <w:tab/>
        <w:t>0 = Medicare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 = Medicaid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 = Worker's Compensation </w:t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Blue Cross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Commercial insurance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Self pay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= Other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B = Champus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 = United Healthcare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 = Coordinated Health Partners Inc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G = RIte Care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ind w:left="2016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H = Neighborhood Health Plan of RI </w:t>
      </w: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X = Insurance error     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Y = Missing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Z = Unknown</w:t>
      </w: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DRG</w:t>
      </w:r>
      <w:r>
        <w:rPr>
          <w:rFonts w:ascii="Times New Roman" w:hAnsi="Times New Roman"/>
        </w:rPr>
        <w:tab/>
        <w:t>143-145</w:t>
      </w:r>
      <w:r>
        <w:rPr>
          <w:rFonts w:ascii="Times New Roman" w:hAnsi="Times New Roman"/>
        </w:rPr>
        <w:tab/>
        <w:t>DRG</w:t>
      </w:r>
      <w:r>
        <w:rPr>
          <w:rFonts w:ascii="Times New Roman" w:hAnsi="Times New Roman"/>
        </w:rPr>
        <w:tab/>
        <w:t>HCFA DRG's numeric, right justified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*** Charge variables alpha-numeric, with leading zeros. Whole dollar amounts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Definitions of Charge categories can be found in the Coding Guide at:  www.health.ri.gov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TRANDB</w:t>
      </w:r>
      <w:r>
        <w:rPr>
          <w:rFonts w:ascii="Times New Roman" w:hAnsi="Times New Roman"/>
        </w:rPr>
        <w:tab/>
        <w:t>146-155</w:t>
      </w:r>
      <w:r>
        <w:rPr>
          <w:rFonts w:ascii="Times New Roman" w:hAnsi="Times New Roman"/>
        </w:rPr>
        <w:tab/>
        <w:t>Total Room and Board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RANDBG</w:t>
      </w:r>
      <w:r>
        <w:rPr>
          <w:rFonts w:ascii="Times New Roman" w:hAnsi="Times New Roman"/>
        </w:rPr>
        <w:tab/>
        <w:t>156-163</w:t>
      </w:r>
      <w:r>
        <w:rPr>
          <w:rFonts w:ascii="Times New Roman" w:hAnsi="Times New Roman"/>
        </w:rPr>
        <w:tab/>
        <w:t>General Room and Board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RANDBS</w:t>
      </w:r>
      <w:r>
        <w:rPr>
          <w:rFonts w:ascii="Times New Roman" w:hAnsi="Times New Roman"/>
        </w:rPr>
        <w:tab/>
        <w:t>164-171</w:t>
      </w:r>
      <w:r>
        <w:rPr>
          <w:rFonts w:ascii="Times New Roman" w:hAnsi="Times New Roman"/>
        </w:rPr>
        <w:tab/>
        <w:t>Special Room and Board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ORR</w:t>
      </w:r>
      <w:r>
        <w:rPr>
          <w:rFonts w:ascii="Times New Roman" w:hAnsi="Times New Roman"/>
        </w:rPr>
        <w:tab/>
        <w:t>172-179</w:t>
      </w:r>
      <w:r>
        <w:rPr>
          <w:rFonts w:ascii="Times New Roman" w:hAnsi="Times New Roman"/>
        </w:rPr>
        <w:tab/>
        <w:t>OR and RR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ANES</w:t>
      </w:r>
      <w:r>
        <w:rPr>
          <w:rFonts w:ascii="Times New Roman" w:hAnsi="Times New Roman"/>
        </w:rPr>
        <w:tab/>
        <w:t>180-187</w:t>
      </w:r>
      <w:r>
        <w:rPr>
          <w:rFonts w:ascii="Times New Roman" w:hAnsi="Times New Roman"/>
        </w:rPr>
        <w:tab/>
        <w:t>Anesthesiology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SEQ</w:t>
      </w:r>
      <w:r>
        <w:rPr>
          <w:rFonts w:ascii="Times New Roman" w:hAnsi="Times New Roman"/>
        </w:rPr>
        <w:tab/>
        <w:t>188-195</w:t>
      </w:r>
      <w:r>
        <w:rPr>
          <w:rFonts w:ascii="Times New Roman" w:hAnsi="Times New Roman"/>
        </w:rPr>
        <w:tab/>
        <w:t>Supply and Equipment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LAB</w:t>
      </w:r>
      <w:r>
        <w:rPr>
          <w:rFonts w:ascii="Times New Roman" w:hAnsi="Times New Roman"/>
        </w:rPr>
        <w:tab/>
        <w:t>196-203</w:t>
      </w:r>
      <w:r>
        <w:rPr>
          <w:rFonts w:ascii="Times New Roman" w:hAnsi="Times New Roman"/>
        </w:rPr>
        <w:tab/>
        <w:t>Laboratory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DTEST</w:t>
      </w:r>
      <w:r>
        <w:rPr>
          <w:rFonts w:ascii="Times New Roman" w:hAnsi="Times New Roman"/>
        </w:rPr>
        <w:tab/>
        <w:t>204-211</w:t>
      </w:r>
      <w:r>
        <w:rPr>
          <w:rFonts w:ascii="Times New Roman" w:hAnsi="Times New Roman"/>
        </w:rPr>
        <w:tab/>
        <w:t>Diagnostic Test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THER</w:t>
      </w:r>
      <w:r>
        <w:rPr>
          <w:rFonts w:ascii="Times New Roman" w:hAnsi="Times New Roman"/>
        </w:rPr>
        <w:tab/>
        <w:t>212-219</w:t>
      </w:r>
      <w:r>
        <w:rPr>
          <w:rFonts w:ascii="Times New Roman" w:hAnsi="Times New Roman"/>
        </w:rPr>
        <w:tab/>
        <w:t>Therapy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BLOOD</w:t>
      </w:r>
      <w:r>
        <w:rPr>
          <w:rFonts w:ascii="Times New Roman" w:hAnsi="Times New Roman"/>
        </w:rPr>
        <w:tab/>
        <w:t>220-227</w:t>
      </w:r>
      <w:r>
        <w:rPr>
          <w:rFonts w:ascii="Times New Roman" w:hAnsi="Times New Roman"/>
        </w:rPr>
        <w:tab/>
        <w:t>Blood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PHAR</w:t>
      </w:r>
      <w:r>
        <w:rPr>
          <w:rFonts w:ascii="Times New Roman" w:hAnsi="Times New Roman"/>
        </w:rPr>
        <w:tab/>
        <w:t>228-235</w:t>
      </w:r>
      <w:r>
        <w:rPr>
          <w:rFonts w:ascii="Times New Roman" w:hAnsi="Times New Roman"/>
        </w:rPr>
        <w:tab/>
        <w:t>Pharmacy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OTHER</w:t>
      </w:r>
      <w:r>
        <w:rPr>
          <w:rFonts w:ascii="Times New Roman" w:hAnsi="Times New Roman"/>
        </w:rPr>
        <w:tab/>
        <w:t>236-243</w:t>
      </w:r>
      <w:r>
        <w:rPr>
          <w:rFonts w:ascii="Times New Roman" w:hAnsi="Times New Roman"/>
        </w:rPr>
        <w:tab/>
        <w:t>Other Ancillary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PATCON</w:t>
      </w:r>
      <w:r>
        <w:rPr>
          <w:rFonts w:ascii="Times New Roman" w:hAnsi="Times New Roman"/>
        </w:rPr>
        <w:tab/>
        <w:t>244-251</w:t>
      </w:r>
      <w:r>
        <w:rPr>
          <w:rFonts w:ascii="Times New Roman" w:hAnsi="Times New Roman"/>
        </w:rPr>
        <w:tab/>
        <w:t>Patient Convenience Charges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BWGHT</w:t>
      </w:r>
      <w:r>
        <w:rPr>
          <w:rFonts w:ascii="Times New Roman" w:hAnsi="Times New Roman"/>
        </w:rPr>
        <w:tab/>
        <w:t>252-254</w:t>
      </w:r>
      <w:r>
        <w:rPr>
          <w:rFonts w:ascii="Times New Roman" w:hAnsi="Times New Roman"/>
        </w:rPr>
        <w:tab/>
        <w:t>Birthweight</w:t>
      </w:r>
      <w:r>
        <w:rPr>
          <w:rFonts w:ascii="Times New Roman" w:hAnsi="Times New Roman"/>
        </w:rPr>
        <w:tab/>
        <w:t xml:space="preserve">Ounces  (Variable not used beginning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FY 1999; See B_WT at the end of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the.  This variable will be blank for FY 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1999 and later.</w:t>
      </w:r>
    </w:p>
    <w:p w:rsidR="00556682" w:rsidRDefault="00556682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6C4A6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</w:t>
      </w:r>
      <w:r w:rsidR="00952DBA">
        <w:rPr>
          <w:rFonts w:ascii="Times New Roman" w:hAnsi="Times New Roman"/>
        </w:rPr>
        <w:t>6</w:t>
      </w:r>
      <w:r w:rsidR="0045435C">
        <w:rPr>
          <w:rFonts w:ascii="Times New Roman" w:hAnsi="Times New Roman"/>
        </w:rPr>
        <w:tab/>
      </w:r>
      <w:r w:rsidR="003C76A0">
        <w:rPr>
          <w:rFonts w:ascii="Times New Roman" w:hAnsi="Times New Roman"/>
        </w:rPr>
        <w:t>255-</w:t>
      </w:r>
      <w:r w:rsidR="00952DBA">
        <w:rPr>
          <w:rFonts w:ascii="Times New Roman" w:hAnsi="Times New Roman"/>
        </w:rPr>
        <w:t>256</w:t>
      </w:r>
      <w:r w:rsidR="0045435C">
        <w:rPr>
          <w:rFonts w:ascii="Times New Roman" w:hAnsi="Times New Roman"/>
        </w:rPr>
        <w:tab/>
      </w:r>
      <w:r w:rsidR="00952DBA">
        <w:rPr>
          <w:rFonts w:ascii="Times New Roman" w:hAnsi="Times New Roman"/>
        </w:rPr>
        <w:t>filler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TOTAL </w:t>
      </w:r>
      <w:r>
        <w:rPr>
          <w:rFonts w:ascii="Times New Roman" w:hAnsi="Times New Roman"/>
        </w:rPr>
        <w:tab/>
        <w:t>257-266</w:t>
      </w:r>
      <w:r>
        <w:rPr>
          <w:rFonts w:ascii="Times New Roman" w:hAnsi="Times New Roman"/>
        </w:rPr>
        <w:tab/>
        <w:t>Total Patient Charges [alpha-numeric]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TOT    </w:t>
      </w:r>
      <w:r>
        <w:rPr>
          <w:rFonts w:ascii="Times New Roman" w:hAnsi="Times New Roman"/>
        </w:rPr>
        <w:tab/>
        <w:t>267-274</w:t>
      </w:r>
      <w:r>
        <w:rPr>
          <w:rFonts w:ascii="Times New Roman" w:hAnsi="Times New Roman"/>
        </w:rPr>
        <w:tab/>
        <w:t>Total Patient Charges [numeric]</w:t>
      </w:r>
    </w:p>
    <w:p w:rsidR="0045435C" w:rsidRDefault="0045435C">
      <w:pPr>
        <w:pStyle w:val="EndnoteText"/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</w:p>
    <w:p w:rsidR="0045435C" w:rsidRDefault="008C5BE4" w:rsidP="008C5BE4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FILLER6a</w:t>
      </w:r>
      <w:r w:rsidR="00B04ED1">
        <w:rPr>
          <w:rFonts w:ascii="Times New Roman" w:hAnsi="Times New Roman"/>
        </w:rPr>
        <w:t xml:space="preserve">  </w:t>
      </w:r>
      <w:r w:rsidR="00B04ED1">
        <w:rPr>
          <w:rFonts w:ascii="Times New Roman" w:hAnsi="Times New Roman"/>
        </w:rPr>
        <w:tab/>
        <w:t>27</w:t>
      </w:r>
      <w:r w:rsidR="0045435C">
        <w:rPr>
          <w:rFonts w:ascii="Times New Roman" w:hAnsi="Times New Roman"/>
        </w:rPr>
        <w:t>5-299</w:t>
      </w:r>
      <w:r w:rsidR="0045435C">
        <w:rPr>
          <w:rFonts w:ascii="Times New Roman" w:hAnsi="Times New Roman"/>
        </w:rPr>
        <w:tab/>
      </w:r>
      <w:r>
        <w:rPr>
          <w:rFonts w:ascii="Times New Roman" w:hAnsi="Times New Roman"/>
        </w:rPr>
        <w:t>filler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B_</w:t>
      </w:r>
      <w:proofErr w:type="gramStart"/>
      <w:r>
        <w:rPr>
          <w:rFonts w:ascii="Times New Roman" w:hAnsi="Times New Roman"/>
        </w:rPr>
        <w:t xml:space="preserve">WT  </w:t>
      </w:r>
      <w:r>
        <w:rPr>
          <w:rFonts w:ascii="Times New Roman" w:hAnsi="Times New Roman"/>
        </w:rPr>
        <w:tab/>
      </w:r>
      <w:proofErr w:type="gramEnd"/>
      <w:r>
        <w:rPr>
          <w:rFonts w:ascii="Times New Roman" w:hAnsi="Times New Roman"/>
        </w:rPr>
        <w:t>3</w:t>
      </w:r>
      <w:r w:rsidR="005666A2">
        <w:rPr>
          <w:rFonts w:ascii="Times New Roman" w:hAnsi="Times New Roman"/>
        </w:rPr>
        <w:t>00</w:t>
      </w:r>
      <w:r>
        <w:rPr>
          <w:rFonts w:ascii="Times New Roman" w:hAnsi="Times New Roman"/>
        </w:rPr>
        <w:t>-3</w:t>
      </w:r>
      <w:r w:rsidR="005666A2">
        <w:rPr>
          <w:rFonts w:ascii="Times New Roman" w:hAnsi="Times New Roman"/>
        </w:rPr>
        <w:t>02</w:t>
      </w:r>
      <w:r>
        <w:rPr>
          <w:rFonts w:ascii="Times New Roman" w:hAnsi="Times New Roman"/>
        </w:rPr>
        <w:tab/>
        <w:t xml:space="preserve">Birthweight </w:t>
      </w:r>
      <w:r>
        <w:rPr>
          <w:rFonts w:ascii="Times New Roman" w:hAnsi="Times New Roman"/>
        </w:rPr>
        <w:tab/>
        <w:t>Grams</w:t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PAY_UB92 303-304</w:t>
      </w:r>
      <w:r>
        <w:rPr>
          <w:rFonts w:ascii="Times New Roman" w:hAnsi="Times New Roman"/>
        </w:rPr>
        <w:tab/>
        <w:t>Expected Source of</w:t>
      </w:r>
      <w:r>
        <w:rPr>
          <w:rFonts w:ascii="Times New Roman" w:hAnsi="Times New Roman"/>
        </w:rPr>
        <w:tab/>
        <w:t xml:space="preserve">1 = Medicare </w:t>
      </w:r>
      <w:r>
        <w:rPr>
          <w:rFonts w:ascii="Times New Roman" w:hAnsi="Times New Roman"/>
        </w:rPr>
        <w:tab/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Payment (detailed)</w:t>
      </w:r>
      <w:r>
        <w:rPr>
          <w:rFonts w:ascii="Times New Roman" w:hAnsi="Times New Roman"/>
        </w:rPr>
        <w:tab/>
        <w:t>2 = Medicare Managed 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 = Medicaid Fee for Service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4 = </w:t>
      </w:r>
      <w:proofErr w:type="spellStart"/>
      <w:r>
        <w:rPr>
          <w:rFonts w:ascii="Times New Roman" w:hAnsi="Times New Roman"/>
        </w:rPr>
        <w:t>RIte</w:t>
      </w:r>
      <w:proofErr w:type="spellEnd"/>
      <w:r>
        <w:rPr>
          <w:rFonts w:ascii="Times New Roman" w:hAnsi="Times New Roman"/>
        </w:rPr>
        <w:t xml:space="preserve"> 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5 = Out-of-state Medicaid Managed 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6 = Blue Cross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7 = Blue Chip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8 = United Healthcare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9 = Commercial insurance (Other than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listed)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10 = </w:t>
      </w:r>
      <w:proofErr w:type="spellStart"/>
      <w:r>
        <w:rPr>
          <w:rFonts w:ascii="Times New Roman" w:hAnsi="Times New Roman"/>
        </w:rPr>
        <w:t>Champus</w:t>
      </w:r>
      <w:proofErr w:type="spellEnd"/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11 = Worker’s Compensation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            12 = Other 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13 = Self pay</w:t>
      </w:r>
    </w:p>
    <w:p w:rsidR="00F2442F" w:rsidRPr="00CC55BD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                                                                                </w:t>
      </w:r>
      <w:r w:rsidRPr="00CC55BD">
        <w:rPr>
          <w:rFonts w:ascii="Times New Roman" w:hAnsi="Times New Roman"/>
        </w:rPr>
        <w:t xml:space="preserve">14 = </w:t>
      </w:r>
      <w:r>
        <w:rPr>
          <w:rFonts w:ascii="Times New Roman" w:hAnsi="Times New Roman"/>
        </w:rPr>
        <w:t>F</w:t>
      </w:r>
      <w:r w:rsidRPr="00CC55BD">
        <w:rPr>
          <w:rFonts w:ascii="Times New Roman" w:hAnsi="Times New Roman"/>
        </w:rPr>
        <w:t xml:space="preserve">ree care </w:t>
      </w:r>
      <w:r>
        <w:rPr>
          <w:rFonts w:ascii="Times New Roman" w:hAnsi="Times New Roman"/>
        </w:rPr>
        <w:t>(</w:t>
      </w:r>
      <w:r w:rsidRPr="00CC55BD">
        <w:rPr>
          <w:rFonts w:ascii="Times New Roman" w:hAnsi="Times New Roman"/>
        </w:rPr>
        <w:t xml:space="preserve">not </w:t>
      </w:r>
      <w:proofErr w:type="gramStart"/>
      <w:r w:rsidRPr="00CC55BD">
        <w:rPr>
          <w:rFonts w:ascii="Times New Roman" w:hAnsi="Times New Roman"/>
        </w:rPr>
        <w:t>really valid</w:t>
      </w:r>
      <w:proofErr w:type="gramEnd"/>
      <w:r w:rsidRPr="00CC55BD">
        <w:rPr>
          <w:rFonts w:ascii="Times New Roman" w:hAnsi="Times New Roman"/>
        </w:rPr>
        <w:t xml:space="preserve"> code</w:t>
      </w:r>
      <w:r>
        <w:rPr>
          <w:rFonts w:ascii="Times New Roman" w:hAnsi="Times New Roman"/>
        </w:rPr>
        <w:t>)</w:t>
      </w:r>
    </w:p>
    <w:p w:rsidR="00F2442F" w:rsidRPr="00CC55BD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 w:rsidRPr="00CC55BD"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</w:rPr>
        <w:t xml:space="preserve">                                                                  </w:t>
      </w:r>
      <w:r w:rsidRPr="00CC55BD">
        <w:rPr>
          <w:rFonts w:ascii="Times New Roman" w:hAnsi="Times New Roman"/>
        </w:rPr>
        <w:t xml:space="preserve">15 = </w:t>
      </w:r>
      <w:r>
        <w:rPr>
          <w:rFonts w:ascii="Times New Roman" w:hAnsi="Times New Roman"/>
        </w:rPr>
        <w:t>NHP</w:t>
      </w:r>
      <w:r w:rsidRPr="00CC55B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C</w:t>
      </w:r>
      <w:r w:rsidRPr="00CC55BD">
        <w:rPr>
          <w:rFonts w:ascii="Times New Roman" w:hAnsi="Times New Roman"/>
        </w:rPr>
        <w:t xml:space="preserve">omm </w:t>
      </w:r>
      <w:r>
        <w:rPr>
          <w:rFonts w:ascii="Times New Roman" w:hAnsi="Times New Roman"/>
        </w:rPr>
        <w:t>(</w:t>
      </w:r>
      <w:r w:rsidRPr="00CC55BD">
        <w:rPr>
          <w:rFonts w:ascii="Times New Roman" w:hAnsi="Times New Roman"/>
        </w:rPr>
        <w:t>added for 7/1/13</w:t>
      </w:r>
      <w:r>
        <w:rPr>
          <w:rFonts w:ascii="Times New Roman" w:hAnsi="Times New Roman"/>
        </w:rPr>
        <w:t>)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 w:rsidRPr="00CC55BD">
        <w:rPr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 xml:space="preserve">                                                                    </w:t>
      </w:r>
      <w:r w:rsidRPr="00CC55BD">
        <w:rPr>
          <w:rFonts w:ascii="Times New Roman" w:hAnsi="Times New Roman"/>
        </w:rPr>
        <w:t xml:space="preserve">  97 =</w:t>
      </w:r>
      <w:r>
        <w:rPr>
          <w:rFonts w:ascii="Times New Roman" w:hAnsi="Times New Roman"/>
        </w:rPr>
        <w:t xml:space="preserve"> S</w:t>
      </w:r>
      <w:r w:rsidRPr="00CC55BD">
        <w:rPr>
          <w:rFonts w:ascii="Times New Roman" w:hAnsi="Times New Roman"/>
        </w:rPr>
        <w:t>pec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98 = Missing</w:t>
      </w:r>
    </w:p>
    <w:p w:rsidR="00F2442F" w:rsidRDefault="00F2442F" w:rsidP="00F2442F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</w:t>
      </w:r>
      <w:r>
        <w:rPr>
          <w:rFonts w:ascii="Times New Roman" w:hAnsi="Times New Roman"/>
        </w:rPr>
        <w:tab/>
        <w:t xml:space="preserve">                                              99 = Error </w:t>
      </w:r>
      <w:r>
        <w:rPr>
          <w:rFonts w:ascii="Times New Roman" w:hAnsi="Times New Roman"/>
        </w:rPr>
        <w:tab/>
      </w:r>
    </w:p>
    <w:p w:rsidR="0045435C" w:rsidRDefault="0045435C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1548"/>
        <w:gridCol w:w="1530"/>
        <w:gridCol w:w="3240"/>
        <w:gridCol w:w="4410"/>
      </w:tblGrid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PT_STATE  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556682">
              <w:rPr>
                <w:rFonts w:ascii="Times New Roman" w:hAnsi="Times New Roman"/>
              </w:rPr>
              <w:t>05</w:t>
            </w:r>
            <w:r>
              <w:rPr>
                <w:rFonts w:ascii="Times New Roman" w:hAnsi="Times New Roman"/>
              </w:rPr>
              <w:t>-3</w:t>
            </w:r>
            <w:r w:rsidR="00556682">
              <w:rPr>
                <w:rFonts w:ascii="Times New Roman" w:hAnsi="Times New Roman"/>
              </w:rPr>
              <w:t>06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Patient’s State of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Residence</w:t>
                </w:r>
              </w:smartTag>
            </w:smartTag>
          </w:p>
        </w:tc>
        <w:tc>
          <w:tcPr>
            <w:tcW w:w="4410" w:type="dxa"/>
            <w:vAlign w:val="bottom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State Abbreviation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XX = Unknown/No address given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FC =  Not Applicable (Patient’s principal 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   residence is outside the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US</w:t>
                </w:r>
              </w:smartTag>
            </w:smartTag>
            <w:r>
              <w:rPr>
                <w:rFonts w:ascii="Times New Roman" w:hAnsi="Times New Roman"/>
              </w:rPr>
              <w:t>)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DIAG_ADM</w:t>
            </w:r>
          </w:p>
        </w:tc>
        <w:tc>
          <w:tcPr>
            <w:tcW w:w="1530" w:type="dxa"/>
          </w:tcPr>
          <w:p w:rsidR="0045435C" w:rsidRDefault="0055668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307</w:t>
            </w:r>
            <w:r w:rsidR="0045435C">
              <w:rPr>
                <w:rFonts w:ascii="Times New Roman" w:hAnsi="Times New Roman"/>
              </w:rPr>
              <w:t>-3</w:t>
            </w: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324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Admitting Diagnosis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 xml:space="preserve">-CM                     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ANCILAR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  <w:r w:rsidR="00556682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-33</w:t>
            </w:r>
            <w:r w:rsidR="0055668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Ancillaries Subtotal Charges</w:t>
            </w:r>
          </w:p>
        </w:tc>
        <w:tc>
          <w:tcPr>
            <w:tcW w:w="441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CAMPUS</w:t>
            </w:r>
          </w:p>
        </w:tc>
        <w:tc>
          <w:tcPr>
            <w:tcW w:w="1530" w:type="dxa"/>
          </w:tcPr>
          <w:p w:rsidR="0045435C" w:rsidRDefault="00C364C1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  <w:r w:rsidR="00556682">
              <w:rPr>
                <w:rFonts w:ascii="Times New Roman" w:hAnsi="Times New Roman"/>
              </w:rPr>
              <w:t>4</w:t>
            </w:r>
          </w:p>
        </w:tc>
        <w:tc>
          <w:tcPr>
            <w:tcW w:w="324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Geographic Location of Hospital Campus</w:t>
            </w:r>
          </w:p>
        </w:tc>
        <w:tc>
          <w:tcPr>
            <w:tcW w:w="4410" w:type="dxa"/>
          </w:tcPr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 = Hospital Has Only One Premise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  <w:t xml:space="preserve">1 =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St. Joseph</w:t>
                </w:r>
              </w:smartTag>
            </w:smartTag>
            <w:r>
              <w:rPr>
                <w:rFonts w:ascii="Times New Roman" w:hAnsi="Times New Roman"/>
              </w:rPr>
              <w:t xml:space="preserve"> Health Services of Rhode 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Island – Our Lady of </w:t>
            </w:r>
            <w:smartTag w:uri="urn:schemas-microsoft-com:office:smarttags" w:element="place">
              <w:r>
                <w:rPr>
                  <w:rFonts w:ascii="Times New Roman" w:hAnsi="Times New Roman"/>
                </w:rPr>
                <w:t>Fatima</w:t>
              </w:r>
            </w:smartTag>
            <w:r>
              <w:rPr>
                <w:rFonts w:ascii="Times New Roman" w:hAnsi="Times New Roman"/>
              </w:rPr>
              <w:t xml:space="preserve"> 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Hospital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 =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Times New Roman" w:hAnsi="Times New Roman"/>
                  </w:rPr>
                  <w:t>St. Joseph</w:t>
                </w:r>
              </w:smartTag>
            </w:smartTag>
            <w:r>
              <w:rPr>
                <w:rFonts w:ascii="Times New Roman" w:hAnsi="Times New Roman"/>
              </w:rPr>
              <w:t xml:space="preserve"> Health Services of Rhode 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Island –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</w:rPr>
                  <w:t>St. Joseph</w:t>
                </w:r>
              </w:smartTag>
              <w:r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</w:rPr>
                  <w:t>Hospital</w:t>
                </w:r>
              </w:smartTag>
            </w:smartTag>
            <w:r>
              <w:rPr>
                <w:rFonts w:ascii="Times New Roman" w:hAnsi="Times New Roman"/>
              </w:rPr>
              <w:t xml:space="preserve"> for  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Specialty Care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 =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</w:rPr>
                  <w:t>Rhode Island</w:t>
                </w:r>
              </w:smartTag>
              <w:r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</w:rPr>
                  <w:t>Hospital</w:t>
                </w:r>
              </w:smartTag>
            </w:smartTag>
            <w:r>
              <w:rPr>
                <w:rFonts w:ascii="Times New Roman" w:hAnsi="Times New Roman"/>
              </w:rPr>
              <w:t xml:space="preserve"> – Adult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=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</w:rPr>
                  <w:t>Rhode Island</w:t>
                </w:r>
              </w:smartTag>
              <w:r>
                <w:rPr>
                  <w:rFonts w:ascii="Times New Roman" w:hAnsi="Times New Roman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</w:rPr>
                  <w:t>Hospital</w:t>
                </w:r>
              </w:smartTag>
            </w:smartTag>
            <w:r>
              <w:rPr>
                <w:rFonts w:ascii="Times New Roman" w:hAnsi="Times New Roman"/>
              </w:rPr>
              <w:t xml:space="preserve"> - Hasbro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ER_FEE</w:t>
            </w:r>
          </w:p>
        </w:tc>
        <w:tc>
          <w:tcPr>
            <w:tcW w:w="153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  <w:r w:rsidR="0055668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-34</w:t>
            </w:r>
            <w:r w:rsidR="00556682">
              <w:rPr>
                <w:rFonts w:ascii="Times New Roman" w:hAnsi="Times New Roman"/>
              </w:rPr>
              <w:t>2</w:t>
            </w:r>
          </w:p>
        </w:tc>
        <w:tc>
          <w:tcPr>
            <w:tcW w:w="324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Professional Fees</w:t>
            </w:r>
          </w:p>
        </w:tc>
        <w:tc>
          <w:tcPr>
            <w:tcW w:w="441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ER_CHRG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  <w:r w:rsidR="00556682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-35</w:t>
            </w:r>
            <w:r w:rsidR="00556682">
              <w:rPr>
                <w:rFonts w:ascii="Times New Roman" w:hAnsi="Times New Roman"/>
              </w:rPr>
              <w:t>0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Emergency Room Charges</w:t>
            </w:r>
          </w:p>
        </w:tc>
        <w:tc>
          <w:tcPr>
            <w:tcW w:w="441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ER_MODE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="00556682">
              <w:rPr>
                <w:rFonts w:ascii="Times New Roman" w:hAnsi="Times New Roman"/>
              </w:rPr>
              <w:t>1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Mode of Arrival</w:t>
            </w:r>
          </w:p>
        </w:tc>
        <w:tc>
          <w:tcPr>
            <w:tcW w:w="441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 = Not Applicable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= Rescue Service/Ambulance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= Helicopter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 xml:space="preserve">3 = Law Enforcement or Social Services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Agency (Other than rescue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service/ambulance, e.g. Police, DYCF)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4 = Personal or Public Transportation, e.g. 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Walk-In, Private Vehicle, Bus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= Other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= Information Not Available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OBS_CHRG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  <w:r w:rsidR="00556682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-3</w:t>
            </w:r>
            <w:r w:rsidR="00556682">
              <w:rPr>
                <w:rFonts w:ascii="Times New Roman" w:hAnsi="Times New Roman"/>
              </w:rPr>
              <w:t>59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Room Charges</w:t>
            </w:r>
          </w:p>
        </w:tc>
        <w:tc>
          <w:tcPr>
            <w:tcW w:w="4410" w:type="dxa"/>
          </w:tcPr>
          <w:p w:rsidR="0045435C" w:rsidRDefault="0045435C">
            <w:pPr>
              <w:rPr>
                <w:rFonts w:ascii="Times New Roman" w:hAnsi="Times New Roman"/>
              </w:rPr>
            </w:pP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OBS_HOUR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  <w:r w:rsidR="00556682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-36</w:t>
            </w:r>
            <w:r w:rsidR="00935623">
              <w:rPr>
                <w:rFonts w:ascii="Times New Roman" w:hAnsi="Times New Roman"/>
              </w:rPr>
              <w:t>5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 Hours</w:t>
            </w:r>
          </w:p>
        </w:tc>
        <w:tc>
          <w:tcPr>
            <w:tcW w:w="4410" w:type="dxa"/>
          </w:tcPr>
          <w:p w:rsidR="0045435C" w:rsidRDefault="0045435C">
            <w:pPr>
              <w:pStyle w:val="EndnoteText"/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 xml:space="preserve">Hours    </w:t>
            </w:r>
            <w:r w:rsidR="00935623">
              <w:rPr>
                <w:rFonts w:ascii="Times New Roman" w:hAnsi="Times New Roman"/>
                <w:color w:val="FF00FF"/>
              </w:rPr>
              <w:t xml:space="preserve"> 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PSYCHHRG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556682">
              <w:rPr>
                <w:rFonts w:ascii="Times New Roman" w:hAnsi="Times New Roman"/>
              </w:rPr>
              <w:t>68</w:t>
            </w:r>
            <w:r>
              <w:rPr>
                <w:rFonts w:ascii="Times New Roman" w:hAnsi="Times New Roman"/>
              </w:rPr>
              <w:t>-37</w:t>
            </w:r>
            <w:r w:rsidR="00556682">
              <w:rPr>
                <w:rFonts w:ascii="Times New Roman" w:hAnsi="Times New Roman"/>
              </w:rPr>
              <w:t>5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Behavioral Health Charges</w:t>
            </w:r>
          </w:p>
        </w:tc>
        <w:tc>
          <w:tcPr>
            <w:tcW w:w="4410" w:type="dxa"/>
          </w:tcPr>
          <w:p w:rsidR="0045435C" w:rsidRDefault="0045435C">
            <w:pPr>
              <w:rPr>
                <w:rFonts w:ascii="Times New Roman" w:hAnsi="Times New Roman"/>
              </w:rPr>
            </w:pP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NICU_DAY</w:t>
            </w:r>
          </w:p>
        </w:tc>
        <w:tc>
          <w:tcPr>
            <w:tcW w:w="1530" w:type="dxa"/>
          </w:tcPr>
          <w:p w:rsidR="0045435C" w:rsidRDefault="0045435C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  <w:r w:rsidR="00556682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-38</w:t>
            </w:r>
            <w:r w:rsidR="00935623">
              <w:rPr>
                <w:rFonts w:ascii="Times New Roman" w:hAnsi="Times New Roman"/>
              </w:rPr>
              <w:t>1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NICU Length of Stay </w:t>
            </w:r>
          </w:p>
        </w:tc>
        <w:tc>
          <w:tcPr>
            <w:tcW w:w="4410" w:type="dxa"/>
          </w:tcPr>
          <w:p w:rsidR="0045435C" w:rsidRDefault="0045435C">
            <w:pPr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 xml:space="preserve">Days     </w:t>
            </w:r>
            <w:r w:rsidR="00935623">
              <w:rPr>
                <w:rFonts w:ascii="Times New Roman" w:hAnsi="Times New Roman"/>
                <w:color w:val="FF00FF"/>
              </w:rPr>
              <w:t xml:space="preserve"> 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PX11</w:t>
            </w:r>
          </w:p>
        </w:tc>
        <w:tc>
          <w:tcPr>
            <w:tcW w:w="1530" w:type="dxa"/>
          </w:tcPr>
          <w:p w:rsidR="0045435C" w:rsidRDefault="00B04ED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  <w:r w:rsidR="00556682">
              <w:rPr>
                <w:rFonts w:ascii="Times New Roman" w:hAnsi="Times New Roman"/>
              </w:rPr>
              <w:t>4</w:t>
            </w:r>
            <w:r w:rsidR="0045435C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39</w:t>
            </w:r>
            <w:r w:rsidR="00556682">
              <w:rPr>
                <w:rFonts w:ascii="Times New Roman" w:hAnsi="Times New Roman"/>
              </w:rPr>
              <w:t>0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  <w:color w:val="FF00FF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 xml:space="preserve">-CM   </w:t>
            </w:r>
            <w:r w:rsidR="0045435C">
              <w:rPr>
                <w:rFonts w:ascii="Times New Roman" w:hAnsi="Times New Roman"/>
                <w:color w:val="FF00FF"/>
              </w:rPr>
              <w:t xml:space="preserve"> </w:t>
            </w:r>
            <w:r w:rsidR="00935623">
              <w:rPr>
                <w:rFonts w:ascii="Times New Roman" w:hAnsi="Times New Roman"/>
                <w:color w:val="FF00FF"/>
              </w:rPr>
              <w:t xml:space="preserve"> 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PX12</w:t>
            </w:r>
          </w:p>
        </w:tc>
        <w:tc>
          <w:tcPr>
            <w:tcW w:w="1530" w:type="dxa"/>
          </w:tcPr>
          <w:p w:rsidR="0045435C" w:rsidRDefault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  <w:r w:rsidR="00556682">
              <w:rPr>
                <w:rFonts w:ascii="Times New Roman" w:hAnsi="Times New Roman"/>
              </w:rPr>
              <w:t>1</w:t>
            </w:r>
            <w:r w:rsidR="00B04ED1">
              <w:rPr>
                <w:rFonts w:ascii="Times New Roman" w:hAnsi="Times New Roman"/>
              </w:rPr>
              <w:t>-</w:t>
            </w:r>
            <w:r w:rsidR="0033116E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9</w:t>
            </w:r>
            <w:r w:rsidR="00556682">
              <w:rPr>
                <w:rFonts w:ascii="Times New Roman" w:hAnsi="Times New Roman"/>
              </w:rPr>
              <w:t>7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PX13</w:t>
            </w:r>
          </w:p>
        </w:tc>
        <w:tc>
          <w:tcPr>
            <w:tcW w:w="1530" w:type="dxa"/>
          </w:tcPr>
          <w:p w:rsidR="0045435C" w:rsidRDefault="00556682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398</w:t>
            </w:r>
            <w:r w:rsidR="0045435C">
              <w:rPr>
                <w:rFonts w:ascii="Times New Roman" w:hAnsi="Times New Roman"/>
              </w:rPr>
              <w:t>-4</w:t>
            </w:r>
            <w:r w:rsidR="00B04ED1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PX14</w:t>
            </w:r>
          </w:p>
        </w:tc>
        <w:tc>
          <w:tcPr>
            <w:tcW w:w="1530" w:type="dxa"/>
          </w:tcPr>
          <w:p w:rsidR="0045435C" w:rsidRDefault="00B04ED1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0</w:t>
            </w:r>
            <w:r w:rsidR="00556682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-4</w:t>
            </w:r>
            <w:r w:rsidR="0033116E">
              <w:rPr>
                <w:rFonts w:ascii="Times New Roman" w:hAnsi="Times New Roman"/>
              </w:rPr>
              <w:t>1</w:t>
            </w:r>
            <w:r w:rsidR="00556682">
              <w:rPr>
                <w:rFonts w:ascii="Times New Roman" w:hAnsi="Times New Roman"/>
              </w:rPr>
              <w:t>1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PX15</w:t>
            </w:r>
          </w:p>
        </w:tc>
        <w:tc>
          <w:tcPr>
            <w:tcW w:w="1530" w:type="dxa"/>
          </w:tcPr>
          <w:p w:rsidR="0045435C" w:rsidRDefault="00B04ED1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1</w:t>
            </w:r>
            <w:r w:rsidR="00556682">
              <w:rPr>
                <w:rFonts w:ascii="Times New Roman" w:hAnsi="Times New Roman"/>
              </w:rPr>
              <w:t>2</w:t>
            </w:r>
            <w:r>
              <w:rPr>
                <w:rFonts w:ascii="Times New Roman" w:hAnsi="Times New Roman"/>
              </w:rPr>
              <w:t>-4</w:t>
            </w:r>
            <w:r w:rsidR="00556682">
              <w:rPr>
                <w:rFonts w:ascii="Times New Roman" w:hAnsi="Times New Roman"/>
              </w:rPr>
              <w:t>18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PX16</w:t>
            </w:r>
          </w:p>
        </w:tc>
        <w:tc>
          <w:tcPr>
            <w:tcW w:w="1530" w:type="dxa"/>
          </w:tcPr>
          <w:p w:rsidR="0045435C" w:rsidRDefault="00B04ED1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  <w:r w:rsidR="00556682">
              <w:rPr>
                <w:rFonts w:ascii="Times New Roman" w:hAnsi="Times New Roman"/>
              </w:rPr>
              <w:t>9</w:t>
            </w:r>
            <w:r>
              <w:rPr>
                <w:rFonts w:ascii="Times New Roman" w:hAnsi="Times New Roman"/>
              </w:rPr>
              <w:t>-4</w:t>
            </w:r>
            <w:r w:rsidR="0033116E">
              <w:rPr>
                <w:rFonts w:ascii="Times New Roman" w:hAnsi="Times New Roman"/>
              </w:rPr>
              <w:t>2</w:t>
            </w:r>
            <w:r w:rsidR="00556682">
              <w:rPr>
                <w:rFonts w:ascii="Times New Roman" w:hAnsi="Times New Roman"/>
              </w:rPr>
              <w:t>5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PX17</w:t>
            </w:r>
          </w:p>
        </w:tc>
        <w:tc>
          <w:tcPr>
            <w:tcW w:w="1530" w:type="dxa"/>
          </w:tcPr>
          <w:p w:rsidR="0045435C" w:rsidRDefault="00B04ED1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2</w:t>
            </w:r>
            <w:r w:rsidR="00556682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-4</w:t>
            </w:r>
            <w:r w:rsidR="0033116E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PX18</w:t>
            </w:r>
          </w:p>
        </w:tc>
        <w:tc>
          <w:tcPr>
            <w:tcW w:w="1530" w:type="dxa"/>
          </w:tcPr>
          <w:p w:rsidR="0045435C" w:rsidRDefault="00B04ED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3-4</w:t>
            </w:r>
            <w:r w:rsidR="0033116E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PX19</w:t>
            </w:r>
          </w:p>
        </w:tc>
        <w:tc>
          <w:tcPr>
            <w:tcW w:w="1530" w:type="dxa"/>
          </w:tcPr>
          <w:p w:rsidR="0045435C" w:rsidRDefault="00B04ED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0-4</w:t>
            </w:r>
            <w:r w:rsidR="0033116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PX20</w:t>
            </w:r>
          </w:p>
        </w:tc>
        <w:tc>
          <w:tcPr>
            <w:tcW w:w="1530" w:type="dxa"/>
          </w:tcPr>
          <w:p w:rsidR="0045435C" w:rsidRDefault="00B04ED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4</w:t>
            </w:r>
            <w:r>
              <w:rPr>
                <w:rFonts w:ascii="Times New Roman" w:hAnsi="Times New Roman"/>
              </w:rPr>
              <w:t>7-4</w:t>
            </w:r>
            <w:r w:rsidR="0033116E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PX21</w:t>
            </w:r>
          </w:p>
        </w:tc>
        <w:tc>
          <w:tcPr>
            <w:tcW w:w="1530" w:type="dxa"/>
          </w:tcPr>
          <w:p w:rsidR="0045435C" w:rsidRDefault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5</w:t>
            </w:r>
            <w:r w:rsidR="00B04ED1">
              <w:rPr>
                <w:rFonts w:ascii="Times New Roman" w:hAnsi="Times New Roman"/>
              </w:rPr>
              <w:t>4-4</w:t>
            </w:r>
            <w:r w:rsidR="0033116E">
              <w:rPr>
                <w:rFonts w:ascii="Times New Roman" w:hAnsi="Times New Roman"/>
              </w:rPr>
              <w:t>6</w:t>
            </w:r>
            <w:r w:rsidR="00B04ED1">
              <w:rPr>
                <w:rFonts w:ascii="Times New Roman" w:hAnsi="Times New Roman"/>
              </w:rPr>
              <w:t>0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PX22</w:t>
            </w:r>
          </w:p>
        </w:tc>
        <w:tc>
          <w:tcPr>
            <w:tcW w:w="1530" w:type="dxa"/>
          </w:tcPr>
          <w:p w:rsidR="0045435C" w:rsidRDefault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6</w:t>
            </w:r>
            <w:r w:rsidR="00B04ED1">
              <w:rPr>
                <w:rFonts w:ascii="Times New Roman" w:hAnsi="Times New Roman"/>
              </w:rPr>
              <w:t>1-4</w:t>
            </w:r>
            <w:r w:rsidR="0033116E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PX23</w:t>
            </w:r>
          </w:p>
        </w:tc>
        <w:tc>
          <w:tcPr>
            <w:tcW w:w="1530" w:type="dxa"/>
          </w:tcPr>
          <w:p w:rsidR="0045435C" w:rsidRDefault="00B04ED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8-4</w:t>
            </w:r>
            <w:r w:rsidR="0033116E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PX24</w:t>
            </w:r>
          </w:p>
        </w:tc>
        <w:tc>
          <w:tcPr>
            <w:tcW w:w="1530" w:type="dxa"/>
          </w:tcPr>
          <w:p w:rsidR="0045435C" w:rsidRDefault="00B04ED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7</w:t>
            </w: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PX25</w:t>
            </w:r>
          </w:p>
        </w:tc>
        <w:tc>
          <w:tcPr>
            <w:tcW w:w="1530" w:type="dxa"/>
          </w:tcPr>
          <w:p w:rsidR="0045435C" w:rsidRDefault="000E6B19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3116E"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</w:rPr>
              <w:t>2</w:t>
            </w:r>
            <w:r w:rsidR="00B04ED1">
              <w:rPr>
                <w:rFonts w:ascii="Times New Roman" w:hAnsi="Times New Roman"/>
              </w:rPr>
              <w:t>-4</w:t>
            </w:r>
            <w:r w:rsidR="0033116E">
              <w:rPr>
                <w:rFonts w:ascii="Times New Roman" w:hAnsi="Times New Roman"/>
              </w:rPr>
              <w:t>8</w:t>
            </w:r>
            <w:r w:rsidR="00B04ED1">
              <w:rPr>
                <w:rFonts w:ascii="Times New Roman" w:hAnsi="Times New Roman"/>
              </w:rPr>
              <w:t>8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Proc.</w:t>
            </w:r>
          </w:p>
        </w:tc>
        <w:tc>
          <w:tcPr>
            <w:tcW w:w="4410" w:type="dxa"/>
          </w:tcPr>
          <w:p w:rsidR="0045435C" w:rsidRDefault="00CB69C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45435C">
              <w:rPr>
                <w:rFonts w:ascii="Times New Roman" w:hAnsi="Times New Roman"/>
              </w:rPr>
              <w:t>-CM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FILLER7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530" w:type="dxa"/>
          </w:tcPr>
          <w:p w:rsidR="0045435C" w:rsidRDefault="00556682" w:rsidP="00C364C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514</w:t>
            </w:r>
            <w:r w:rsidR="000E6B19">
              <w:rPr>
                <w:rFonts w:ascii="Times New Roman" w:hAnsi="Times New Roman"/>
              </w:rPr>
              <w:t>-572</w:t>
            </w:r>
          </w:p>
        </w:tc>
        <w:tc>
          <w:tcPr>
            <w:tcW w:w="3240" w:type="dxa"/>
          </w:tcPr>
          <w:p w:rsidR="0045435C" w:rsidRDefault="0045435C">
            <w:pPr>
              <w:rPr>
                <w:rFonts w:ascii="Times New Roman" w:hAnsi="Times New Roman"/>
              </w:rPr>
            </w:pPr>
          </w:p>
        </w:tc>
        <w:tc>
          <w:tcPr>
            <w:tcW w:w="4410" w:type="dxa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tabs>
                <w:tab w:val="left" w:pos="1155"/>
              </w:tabs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tabs>
                <w:tab w:val="left" w:pos="1155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RACE</w:t>
            </w:r>
            <w:r>
              <w:rPr>
                <w:rFonts w:ascii="Times New Roman" w:hAnsi="Times New Roman"/>
              </w:rPr>
              <w:tab/>
            </w:r>
          </w:p>
        </w:tc>
        <w:tc>
          <w:tcPr>
            <w:tcW w:w="1530" w:type="dxa"/>
          </w:tcPr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73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Race</w:t>
            </w:r>
          </w:p>
        </w:tc>
        <w:tc>
          <w:tcPr>
            <w:tcW w:w="4410" w:type="dxa"/>
            <w:vAlign w:val="bottom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1 = White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2 = Black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3 = Asian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4 = American Indian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lef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  =  Hispanic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lef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  =  Other</w:t>
            </w:r>
          </w:p>
          <w:p w:rsidR="0045435C" w:rsidRDefault="0045435C">
            <w:pPr>
              <w:tabs>
                <w:tab w:val="left" w:pos="-1440"/>
                <w:tab w:val="left" w:pos="-720"/>
                <w:tab w:val="left" w:pos="0"/>
                <w:tab w:val="lef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  =  Unknown Race</w:t>
            </w:r>
          </w:p>
          <w:p w:rsidR="0045435C" w:rsidRDefault="0045435C">
            <w:r>
              <w:rPr>
                <w:rFonts w:ascii="Times New Roman" w:hAnsi="Times New Roman"/>
              </w:rPr>
              <w:t>blank = Missing/Unknown</w:t>
            </w:r>
          </w:p>
        </w:tc>
      </w:tr>
      <w:tr w:rsidR="0045435C">
        <w:trPr>
          <w:trHeight w:val="576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ETHNIC</w:t>
            </w:r>
          </w:p>
        </w:tc>
        <w:tc>
          <w:tcPr>
            <w:tcW w:w="1530" w:type="dxa"/>
          </w:tcPr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74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Ethnicity</w:t>
            </w:r>
          </w:p>
        </w:tc>
        <w:tc>
          <w:tcPr>
            <w:tcW w:w="4410" w:type="dxa"/>
            <w:vAlign w:val="bottom"/>
          </w:tcPr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1 = yes hispanic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2 = not hispanic</w:t>
            </w:r>
          </w:p>
          <w:p w:rsidR="0045435C" w:rsidRDefault="0045435C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</w:pPr>
            <w:r>
              <w:t>3 = not reported</w:t>
            </w:r>
          </w:p>
          <w:p w:rsidR="0045435C" w:rsidRDefault="0045435C">
            <w:r>
              <w:t>9 = not reported</w:t>
            </w:r>
          </w:p>
        </w:tc>
      </w:tr>
      <w:tr w:rsidR="0045435C">
        <w:trPr>
          <w:trHeight w:val="1284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POA3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POA4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POA5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POA6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POA7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POA8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POA9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POA10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POA11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POA12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POA13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POA14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POA15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POA16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POA17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POA18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POA19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POA20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POA21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POA22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POA23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POA24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POA25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ECODEPOA</w:t>
            </w:r>
          </w:p>
        </w:tc>
        <w:tc>
          <w:tcPr>
            <w:tcW w:w="1530" w:type="dxa"/>
          </w:tcPr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  <w:r w:rsidR="0045435C">
              <w:rPr>
                <w:rFonts w:ascii="Times New Roman" w:hAnsi="Times New Roman"/>
              </w:rPr>
              <w:t>75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76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77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78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79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80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81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82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83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84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85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5</w:t>
            </w:r>
            <w:r w:rsidR="0045435C">
              <w:rPr>
                <w:rFonts w:ascii="Times New Roman" w:hAnsi="Times New Roman"/>
              </w:rPr>
              <w:t>86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87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88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89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90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91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92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93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94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95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96</w:t>
            </w: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97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98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45435C">
              <w:rPr>
                <w:rFonts w:ascii="Times New Roman" w:hAnsi="Times New Roman"/>
              </w:rPr>
              <w:t>99</w:t>
            </w:r>
          </w:p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  <w:p w:rsidR="0045435C" w:rsidRDefault="000E6B19">
            <w:pPr>
              <w:suppressAutoHyphens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45435C">
              <w:rPr>
                <w:rFonts w:ascii="Times New Roman" w:hAnsi="Times New Roman"/>
              </w:rPr>
              <w:t>00</w:t>
            </w:r>
          </w:p>
        </w:tc>
        <w:tc>
          <w:tcPr>
            <w:tcW w:w="3240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DX1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DX3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DX4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DX5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DX6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DX7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DX8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DX9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DX10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DX11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DX12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DX13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DX14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DX15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DX16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DX18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DX19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DX20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DX21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DX22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DX23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DX24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DX25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ECODE Present on Admission</w:t>
            </w:r>
          </w:p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4410" w:type="dxa"/>
            <w:vAlign w:val="bottom"/>
          </w:tcPr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'Y' = '</w:t>
            </w:r>
            <w:proofErr w:type="spellStart"/>
            <w:r>
              <w:rPr>
                <w:rFonts w:ascii="Times New Roman" w:hAnsi="Times New Roman"/>
              </w:rPr>
              <w:t>Y.Yes,poa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'N' = '</w:t>
            </w:r>
            <w:proofErr w:type="spellStart"/>
            <w:r>
              <w:rPr>
                <w:rFonts w:ascii="Times New Roman" w:hAnsi="Times New Roman"/>
              </w:rPr>
              <w:t>N.Not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'U' = '</w:t>
            </w:r>
            <w:proofErr w:type="spellStart"/>
            <w:r>
              <w:rPr>
                <w:rFonts w:ascii="Times New Roman" w:hAnsi="Times New Roman"/>
              </w:rPr>
              <w:t>U.Unk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cond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'W' = '</w:t>
            </w:r>
            <w:proofErr w:type="spellStart"/>
            <w:r>
              <w:rPr>
                <w:rFonts w:ascii="Times New Roman" w:hAnsi="Times New Roman"/>
              </w:rPr>
              <w:t>W.clin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undet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'E','1' = '</w:t>
            </w:r>
            <w:proofErr w:type="spellStart"/>
            <w:r>
              <w:rPr>
                <w:rFonts w:ascii="Times New Roman" w:hAnsi="Times New Roman"/>
              </w:rPr>
              <w:t>E.exempt</w:t>
            </w:r>
            <w:proofErr w:type="spellEnd"/>
            <w:r>
              <w:rPr>
                <w:rFonts w:ascii="Times New Roman" w:hAnsi="Times New Roman"/>
              </w:rPr>
              <w:t xml:space="preserve">' 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'Y' = '</w:t>
            </w:r>
            <w:proofErr w:type="spellStart"/>
            <w:r>
              <w:rPr>
                <w:rFonts w:ascii="Times New Roman" w:hAnsi="Times New Roman"/>
              </w:rPr>
              <w:t>Y.Yes,poa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'N' = '</w:t>
            </w:r>
            <w:proofErr w:type="spellStart"/>
            <w:r>
              <w:rPr>
                <w:rFonts w:ascii="Times New Roman" w:hAnsi="Times New Roman"/>
              </w:rPr>
              <w:t>N.Not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poa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'U' = '</w:t>
            </w:r>
            <w:proofErr w:type="spellStart"/>
            <w:r>
              <w:rPr>
                <w:rFonts w:ascii="Times New Roman" w:hAnsi="Times New Roman"/>
              </w:rPr>
              <w:t>U.Unk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cond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'W' = '</w:t>
            </w:r>
            <w:proofErr w:type="spellStart"/>
            <w:r>
              <w:rPr>
                <w:rFonts w:ascii="Times New Roman" w:hAnsi="Times New Roman"/>
              </w:rPr>
              <w:t>W.clin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undet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'E','1' = '</w:t>
            </w:r>
            <w:proofErr w:type="spellStart"/>
            <w:r>
              <w:rPr>
                <w:rFonts w:ascii="Times New Roman" w:hAnsi="Times New Roman"/>
              </w:rPr>
              <w:t>E.exempt</w:t>
            </w:r>
            <w:proofErr w:type="spellEnd"/>
            <w:r>
              <w:rPr>
                <w:rFonts w:ascii="Times New Roman" w:hAnsi="Times New Roman"/>
              </w:rPr>
              <w:t>'</w:t>
            </w:r>
          </w:p>
          <w:p w:rsidR="0045435C" w:rsidRDefault="0045435C">
            <w:pPr>
              <w:rPr>
                <w:rFonts w:ascii="Times New Roman" w:hAnsi="Times New Roman"/>
              </w:rPr>
            </w:pPr>
          </w:p>
          <w:p w:rsidR="0045435C" w:rsidRDefault="0045435C">
            <w:pPr>
              <w:rPr>
                <w:rFonts w:ascii="Times New Roman" w:hAnsi="Times New Roman"/>
              </w:rPr>
            </w:pPr>
          </w:p>
        </w:tc>
      </w:tr>
      <w:tr w:rsidR="00FE09D8">
        <w:trPr>
          <w:gridAfter w:val="2"/>
          <w:wAfter w:w="7650" w:type="dxa"/>
          <w:trHeight w:val="576"/>
        </w:trPr>
        <w:tc>
          <w:tcPr>
            <w:tcW w:w="1548" w:type="dxa"/>
          </w:tcPr>
          <w:p w:rsidR="00FE09D8" w:rsidRDefault="00FE09D8">
            <w:p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FE09D8" w:rsidRDefault="00FE09D8">
            <w:pPr>
              <w:suppressAutoHyphens/>
              <w:jc w:val="right"/>
              <w:rPr>
                <w:rFonts w:ascii="Times New Roman" w:hAnsi="Times New Roman"/>
              </w:rPr>
            </w:pPr>
          </w:p>
        </w:tc>
      </w:tr>
      <w:tr w:rsidR="0045435C">
        <w:trPr>
          <w:gridAfter w:val="2"/>
          <w:wAfter w:w="7650" w:type="dxa"/>
          <w:trHeight w:val="576"/>
        </w:trPr>
        <w:tc>
          <w:tcPr>
            <w:tcW w:w="1548" w:type="dxa"/>
          </w:tcPr>
          <w:p w:rsidR="0045435C" w:rsidRDefault="0045435C">
            <w:p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45435C" w:rsidRDefault="0045435C">
            <w:pPr>
              <w:suppressAutoHyphens/>
              <w:jc w:val="right"/>
              <w:rPr>
                <w:rFonts w:ascii="Times New Roman" w:hAnsi="Times New Roman"/>
              </w:rPr>
            </w:pPr>
          </w:p>
        </w:tc>
      </w:tr>
    </w:tbl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DX1</w:t>
      </w:r>
      <w:r>
        <w:rPr>
          <w:rFonts w:ascii="Times New Roman" w:hAnsi="Times New Roman"/>
        </w:rPr>
        <w:tab/>
        <w:t>601-607</w:t>
      </w:r>
      <w:r w:rsidR="00FE09D8">
        <w:rPr>
          <w:rFonts w:ascii="Times New Roman" w:hAnsi="Times New Roman"/>
        </w:rPr>
        <w:tab/>
        <w:t>Principal Diagnosis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DX2</w:t>
      </w:r>
      <w:r>
        <w:rPr>
          <w:rFonts w:ascii="Times New Roman" w:hAnsi="Times New Roman"/>
        </w:rPr>
        <w:tab/>
        <w:t>608-614</w:t>
      </w:r>
      <w:r w:rsidR="00FE09D8">
        <w:rPr>
          <w:rFonts w:ascii="Times New Roman" w:hAnsi="Times New Roman"/>
        </w:rPr>
        <w:tab/>
        <w:t>1st Additional Dx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DX3</w:t>
      </w:r>
      <w:r>
        <w:rPr>
          <w:rFonts w:ascii="Times New Roman" w:hAnsi="Times New Roman"/>
        </w:rPr>
        <w:tab/>
      </w:r>
      <w:r w:rsidR="00FE09D8">
        <w:rPr>
          <w:rFonts w:ascii="Times New Roman" w:hAnsi="Times New Roman"/>
        </w:rPr>
        <w:t>6</w:t>
      </w:r>
      <w:r>
        <w:rPr>
          <w:rFonts w:ascii="Times New Roman" w:hAnsi="Times New Roman"/>
        </w:rPr>
        <w:t>15</w:t>
      </w:r>
      <w:r w:rsidR="00FE09D8">
        <w:rPr>
          <w:rFonts w:ascii="Times New Roman" w:hAnsi="Times New Roman"/>
        </w:rPr>
        <w:t>-</w:t>
      </w:r>
      <w:r>
        <w:rPr>
          <w:rFonts w:ascii="Times New Roman" w:hAnsi="Times New Roman"/>
        </w:rPr>
        <w:t>6</w:t>
      </w:r>
      <w:r w:rsidR="00FE09D8">
        <w:rPr>
          <w:rFonts w:ascii="Times New Roman" w:hAnsi="Times New Roman"/>
        </w:rPr>
        <w:t>2</w:t>
      </w:r>
      <w:r>
        <w:rPr>
          <w:rFonts w:ascii="Times New Roman" w:hAnsi="Times New Roman"/>
        </w:rPr>
        <w:t>1</w:t>
      </w:r>
      <w:r w:rsidR="00FE09D8">
        <w:rPr>
          <w:rFonts w:ascii="Times New Roman" w:hAnsi="Times New Roman"/>
        </w:rPr>
        <w:tab/>
        <w:t>2nd Additional Dx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DX4</w:t>
      </w:r>
      <w:r>
        <w:rPr>
          <w:rFonts w:ascii="Times New Roman" w:hAnsi="Times New Roman"/>
        </w:rPr>
        <w:tab/>
        <w:t>622-628</w:t>
      </w:r>
      <w:r w:rsidR="00FE09D8">
        <w:rPr>
          <w:rFonts w:ascii="Times New Roman" w:hAnsi="Times New Roman"/>
        </w:rPr>
        <w:tab/>
        <w:t>3rd Additional Dx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DX5</w:t>
      </w:r>
      <w:r>
        <w:rPr>
          <w:rFonts w:ascii="Times New Roman" w:hAnsi="Times New Roman"/>
        </w:rPr>
        <w:tab/>
        <w:t>629-635</w:t>
      </w:r>
      <w:r w:rsidR="00FE09D8">
        <w:rPr>
          <w:rFonts w:ascii="Times New Roman" w:hAnsi="Times New Roman"/>
        </w:rPr>
        <w:tab/>
        <w:t>4th Additional Dx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DX6</w:t>
      </w:r>
      <w:r>
        <w:rPr>
          <w:rFonts w:ascii="Times New Roman" w:hAnsi="Times New Roman"/>
        </w:rPr>
        <w:tab/>
        <w:t>636-642</w:t>
      </w:r>
      <w:r w:rsidR="00FE09D8">
        <w:rPr>
          <w:rFonts w:ascii="Times New Roman" w:hAnsi="Times New Roman"/>
        </w:rPr>
        <w:tab/>
        <w:t>5th Additional Dx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0E6B19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>DX7</w:t>
      </w:r>
      <w:r>
        <w:rPr>
          <w:rFonts w:ascii="Times New Roman" w:hAnsi="Times New Roman"/>
        </w:rPr>
        <w:tab/>
        <w:t>643</w:t>
      </w:r>
      <w:r w:rsidR="00FE09D8">
        <w:rPr>
          <w:rFonts w:ascii="Times New Roman" w:hAnsi="Times New Roman"/>
        </w:rPr>
        <w:t>-</w:t>
      </w:r>
      <w:r>
        <w:rPr>
          <w:rFonts w:ascii="Times New Roman" w:hAnsi="Times New Roman"/>
        </w:rPr>
        <w:t>649</w:t>
      </w:r>
      <w:r w:rsidR="00FE09D8">
        <w:rPr>
          <w:rFonts w:ascii="Times New Roman" w:hAnsi="Times New Roman"/>
        </w:rPr>
        <w:tab/>
        <w:t>6th Additional Dx</w:t>
      </w:r>
      <w:r w:rsidR="00FE09D8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FE09D8">
        <w:rPr>
          <w:rFonts w:ascii="Times New Roman" w:hAnsi="Times New Roman"/>
        </w:rPr>
        <w:t>-CM</w:t>
      </w:r>
    </w:p>
    <w:p w:rsidR="0033116E" w:rsidRDefault="0033116E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DX8    </w:t>
      </w:r>
      <w:r>
        <w:rPr>
          <w:rFonts w:ascii="Times New Roman" w:hAnsi="Times New Roman"/>
        </w:rPr>
        <w:tab/>
      </w:r>
      <w:r w:rsidR="000E6B19">
        <w:rPr>
          <w:rFonts w:ascii="Times New Roman" w:hAnsi="Times New Roman"/>
        </w:rPr>
        <w:t>650-656</w:t>
      </w:r>
      <w:r>
        <w:rPr>
          <w:rFonts w:ascii="Times New Roman" w:hAnsi="Times New Roman"/>
        </w:rPr>
        <w:tab/>
      </w:r>
      <w:r w:rsidR="000E6B19">
        <w:rPr>
          <w:rFonts w:ascii="Times New Roman" w:hAnsi="Times New Roman"/>
        </w:rPr>
        <w:t>7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DX9    </w:t>
      </w:r>
      <w:r>
        <w:rPr>
          <w:rFonts w:ascii="Times New Roman" w:hAnsi="Times New Roman"/>
        </w:rPr>
        <w:tab/>
      </w:r>
      <w:r w:rsidR="000E6B19">
        <w:rPr>
          <w:rFonts w:ascii="Times New Roman" w:hAnsi="Times New Roman"/>
        </w:rPr>
        <w:t>657</w:t>
      </w:r>
      <w:r>
        <w:rPr>
          <w:rFonts w:ascii="Times New Roman" w:hAnsi="Times New Roman"/>
        </w:rPr>
        <w:t>-</w:t>
      </w:r>
      <w:r w:rsidR="000E6B19">
        <w:rPr>
          <w:rFonts w:ascii="Times New Roman" w:hAnsi="Times New Roman"/>
        </w:rPr>
        <w:t>663</w:t>
      </w:r>
      <w:r>
        <w:rPr>
          <w:rFonts w:ascii="Times New Roman" w:hAnsi="Times New Roman"/>
        </w:rPr>
        <w:tab/>
      </w:r>
      <w:r w:rsidR="000E6B19">
        <w:rPr>
          <w:rFonts w:ascii="Times New Roman" w:hAnsi="Times New Roman"/>
        </w:rPr>
        <w:t>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5040"/>
        </w:tabs>
        <w:suppressAutoHyphens/>
        <w:spacing w:line="312" w:lineRule="auto"/>
        <w:rPr>
          <w:rFonts w:ascii="Times New Roman" w:hAnsi="Times New Roman"/>
        </w:rPr>
      </w:pP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DX10   </w:t>
      </w:r>
      <w:r>
        <w:rPr>
          <w:rFonts w:ascii="Times New Roman" w:hAnsi="Times New Roman"/>
        </w:rPr>
        <w:tab/>
      </w:r>
      <w:r w:rsidR="000E6B19">
        <w:rPr>
          <w:rFonts w:ascii="Times New Roman" w:hAnsi="Times New Roman"/>
        </w:rPr>
        <w:t>664-670</w:t>
      </w:r>
      <w:r w:rsidR="000E6B19">
        <w:rPr>
          <w:rFonts w:ascii="Times New Roman" w:hAnsi="Times New Roman"/>
        </w:rPr>
        <w:tab/>
        <w:t>9</w:t>
      </w:r>
      <w:r w:rsidR="000E6B1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>
        <w:rPr>
          <w:rFonts w:ascii="Times New Roman" w:hAnsi="Times New Roman"/>
        </w:rPr>
        <w:t>-CM</w:t>
      </w:r>
    </w:p>
    <w:p w:rsidR="00FE09D8" w:rsidRDefault="00FE09D8" w:rsidP="00FE09D8">
      <w:pPr>
        <w:tabs>
          <w:tab w:val="left" w:pos="-1440"/>
          <w:tab w:val="left" w:pos="-720"/>
          <w:tab w:val="left" w:pos="0"/>
          <w:tab w:val="left" w:pos="1872"/>
          <w:tab w:val="left" w:pos="5328"/>
          <w:tab w:val="left" w:pos="6048"/>
          <w:tab w:val="left" w:pos="6624"/>
        </w:tabs>
        <w:suppressAutoHyphens/>
        <w:rPr>
          <w:rFonts w:ascii="Times New Roman" w:hAnsi="Times New Roman"/>
        </w:rPr>
      </w:pPr>
    </w:p>
    <w:p w:rsidR="00FE09D8" w:rsidRDefault="00FE09D8" w:rsidP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DX11   </w:t>
      </w:r>
      <w:r>
        <w:rPr>
          <w:rFonts w:ascii="Times New Roman" w:hAnsi="Times New Roman"/>
        </w:rPr>
        <w:tab/>
      </w:r>
      <w:r w:rsidR="000E6B19">
        <w:rPr>
          <w:rFonts w:ascii="Times New Roman" w:hAnsi="Times New Roman"/>
        </w:rPr>
        <w:t>671</w:t>
      </w:r>
      <w:r>
        <w:rPr>
          <w:rFonts w:ascii="Times New Roman" w:hAnsi="Times New Roman"/>
        </w:rPr>
        <w:t>-</w:t>
      </w:r>
      <w:r w:rsidR="000E6B19">
        <w:rPr>
          <w:rFonts w:ascii="Times New Roman" w:hAnsi="Times New Roman"/>
        </w:rPr>
        <w:t>677</w:t>
      </w:r>
      <w:r>
        <w:rPr>
          <w:rFonts w:ascii="Times New Roman" w:hAnsi="Times New Roman"/>
        </w:rPr>
        <w:tab/>
        <w:t>1</w:t>
      </w:r>
      <w:r w:rsidR="000E6B19">
        <w:rPr>
          <w:rFonts w:ascii="Times New Roman" w:hAnsi="Times New Roman"/>
        </w:rPr>
        <w:t>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Additional Dx</w:t>
      </w:r>
      <w:r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>
        <w:rPr>
          <w:rFonts w:ascii="Times New Roman" w:hAnsi="Times New Roman"/>
        </w:rPr>
        <w:t>-CM</w:t>
      </w:r>
    </w:p>
    <w:p w:rsidR="00FE09D8" w:rsidRDefault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1548"/>
        <w:gridCol w:w="1530"/>
        <w:gridCol w:w="3240"/>
        <w:gridCol w:w="4410"/>
      </w:tblGrid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DX12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678-684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DX13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685-691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DX14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692</w:t>
            </w:r>
            <w:r w:rsidR="00FE09D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6</w:t>
            </w:r>
            <w:r w:rsidR="00FE09D8">
              <w:rPr>
                <w:rFonts w:ascii="Times New Roman" w:hAnsi="Times New Roman"/>
              </w:rPr>
              <w:t>98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DX15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FE09D8">
              <w:rPr>
                <w:rFonts w:ascii="Times New Roman" w:hAnsi="Times New Roman"/>
              </w:rPr>
              <w:t>99-</w:t>
            </w:r>
            <w:r>
              <w:rPr>
                <w:rFonts w:ascii="Times New Roman" w:hAnsi="Times New Roman"/>
              </w:rPr>
              <w:t>7</w:t>
            </w:r>
            <w:r w:rsidR="00FE09D8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DX16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706-712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DX17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713</w:t>
            </w:r>
            <w:r w:rsidR="00FE09D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719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DX18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720-726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DX19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727</w:t>
            </w:r>
            <w:r w:rsidR="00FE09D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733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DX20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734-740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DX21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741</w:t>
            </w:r>
            <w:r w:rsidR="00FE09D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747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DX22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748-754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  <w:r>
              <w:rPr>
                <w:rFonts w:ascii="Times New Roman" w:hAnsi="Times New Roman"/>
                <w:vertAlign w:val="superscript"/>
              </w:rPr>
              <w:t>st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DX23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755</w:t>
            </w:r>
            <w:r w:rsidR="00FE09D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761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  <w:r>
              <w:rPr>
                <w:rFonts w:ascii="Times New Roman" w:hAnsi="Times New Roman"/>
                <w:vertAlign w:val="superscript"/>
              </w:rPr>
              <w:t>nd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DX24</w:t>
            </w: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762-768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  <w:r>
              <w:rPr>
                <w:rFonts w:ascii="Times New Roman" w:hAnsi="Times New Roman"/>
                <w:vertAlign w:val="superscript"/>
              </w:rPr>
              <w:t>rd</w:t>
            </w:r>
            <w:r>
              <w:rPr>
                <w:rFonts w:ascii="Times New Roman" w:hAnsi="Times New Roman"/>
              </w:rPr>
              <w:t xml:space="preserve"> Additional Dx</w:t>
            </w:r>
          </w:p>
        </w:tc>
        <w:tc>
          <w:tcPr>
            <w:tcW w:w="4410" w:type="dxa"/>
          </w:tcPr>
          <w:p w:rsidR="00FE09D8" w:rsidRDefault="00CE7A9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-CM</w:t>
            </w:r>
          </w:p>
        </w:tc>
      </w:tr>
      <w:tr w:rsidR="00FE09D8" w:rsidTr="00C364C1">
        <w:trPr>
          <w:trHeight w:val="576"/>
        </w:trPr>
        <w:tc>
          <w:tcPr>
            <w:tcW w:w="1548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DX25</w:t>
            </w:r>
          </w:p>
          <w:p w:rsidR="009E49B6" w:rsidRDefault="009E49B6" w:rsidP="00C364C1">
            <w:pPr>
              <w:rPr>
                <w:rFonts w:ascii="Times New Roman" w:hAnsi="Times New Roman"/>
              </w:rPr>
            </w:pPr>
          </w:p>
          <w:p w:rsidR="009E49B6" w:rsidRDefault="009E49B6" w:rsidP="00C364C1">
            <w:pPr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FE09D8" w:rsidRDefault="000E6B19" w:rsidP="00C364C1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769</w:t>
            </w:r>
            <w:r w:rsidR="00FE09D8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775</w:t>
            </w:r>
          </w:p>
        </w:tc>
        <w:tc>
          <w:tcPr>
            <w:tcW w:w="3240" w:type="dxa"/>
          </w:tcPr>
          <w:p w:rsidR="00FE09D8" w:rsidRDefault="00FE09D8" w:rsidP="00C364C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Additional Dx</w:t>
            </w:r>
            <w:r w:rsidR="009E49B6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410" w:type="dxa"/>
          </w:tcPr>
          <w:p w:rsidR="009E49B6" w:rsidRDefault="00CE7A98" w:rsidP="00C364C1">
            <w:pPr>
              <w:pStyle w:val="EndnoteText"/>
              <w:tabs>
                <w:tab w:val="left" w:pos="-1440"/>
                <w:tab w:val="left" w:pos="-720"/>
                <w:tab w:val="left" w:pos="0"/>
                <w:tab w:val="right" w:pos="2016"/>
                <w:tab w:val="left" w:pos="2448"/>
                <w:tab w:val="left" w:pos="5328"/>
                <w:tab w:val="left" w:pos="6048"/>
              </w:tabs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ICD-10</w:t>
            </w:r>
            <w:r w:rsidR="00FE09D8">
              <w:rPr>
                <w:rFonts w:ascii="Times New Roman" w:hAnsi="Times New Roman"/>
              </w:rPr>
              <w:t>-C</w:t>
            </w:r>
            <w:r w:rsidR="009E49B6">
              <w:rPr>
                <w:rFonts w:ascii="Times New Roman" w:hAnsi="Times New Roman"/>
              </w:rPr>
              <w:t>M</w:t>
            </w:r>
          </w:p>
        </w:tc>
      </w:tr>
      <w:tr w:rsidR="009E49B6" w:rsidTr="009E49B6">
        <w:trPr>
          <w:gridAfter w:val="2"/>
          <w:wAfter w:w="7650" w:type="dxa"/>
          <w:trHeight w:val="693"/>
        </w:trPr>
        <w:tc>
          <w:tcPr>
            <w:tcW w:w="1548" w:type="dxa"/>
          </w:tcPr>
          <w:p w:rsidR="009E49B6" w:rsidRDefault="009E49B6" w:rsidP="00C364C1">
            <w:p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9E49B6" w:rsidRDefault="009E49B6" w:rsidP="00C364C1">
            <w:pPr>
              <w:suppressAutoHyphens/>
              <w:jc w:val="center"/>
              <w:rPr>
                <w:rFonts w:ascii="Times New Roman" w:hAnsi="Times New Roman"/>
              </w:rPr>
            </w:pPr>
          </w:p>
        </w:tc>
      </w:tr>
      <w:tr w:rsidR="009E49B6" w:rsidTr="00C364C1">
        <w:trPr>
          <w:trHeight w:val="576"/>
        </w:trPr>
        <w:tc>
          <w:tcPr>
            <w:tcW w:w="1548" w:type="dxa"/>
          </w:tcPr>
          <w:p w:rsidR="009E49B6" w:rsidRDefault="009E49B6" w:rsidP="009E49B6">
            <w:pPr>
              <w:suppressAutoHyphens/>
              <w:rPr>
                <w:rFonts w:ascii="Times New Roman" w:hAnsi="Times New Roman"/>
              </w:rPr>
            </w:pPr>
          </w:p>
        </w:tc>
        <w:tc>
          <w:tcPr>
            <w:tcW w:w="1530" w:type="dxa"/>
          </w:tcPr>
          <w:p w:rsidR="009E49B6" w:rsidRDefault="009E49B6" w:rsidP="009E49B6">
            <w:pPr>
              <w:jc w:val="right"/>
              <w:rPr>
                <w:rFonts w:ascii="Times New Roman" w:hAnsi="Times New Roman"/>
              </w:rPr>
            </w:pPr>
          </w:p>
        </w:tc>
        <w:tc>
          <w:tcPr>
            <w:tcW w:w="3240" w:type="dxa"/>
          </w:tcPr>
          <w:p w:rsidR="009E49B6" w:rsidRDefault="009E49B6" w:rsidP="009E49B6">
            <w:pPr>
              <w:rPr>
                <w:rFonts w:ascii="Times New Roman" w:hAnsi="Times New Roman"/>
              </w:rPr>
            </w:pPr>
          </w:p>
        </w:tc>
        <w:tc>
          <w:tcPr>
            <w:tcW w:w="4410" w:type="dxa"/>
          </w:tcPr>
          <w:p w:rsidR="009E49B6" w:rsidRDefault="009E49B6" w:rsidP="009E49B6">
            <w:pPr>
              <w:rPr>
                <w:rFonts w:ascii="Times New Roman" w:hAnsi="Times New Roman"/>
              </w:rPr>
            </w:pPr>
          </w:p>
        </w:tc>
      </w:tr>
    </w:tbl>
    <w:p w:rsidR="009E49B6" w:rsidRDefault="000E6B19" w:rsidP="009E49B6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 xml:space="preserve">ECODUB92  </w:t>
      </w:r>
      <w:r>
        <w:rPr>
          <w:rFonts w:ascii="Times New Roman" w:hAnsi="Times New Roman"/>
        </w:rPr>
        <w:tab/>
        <w:t>776-782</w:t>
      </w:r>
      <w:r w:rsidR="009E49B6">
        <w:rPr>
          <w:rFonts w:ascii="Times New Roman" w:hAnsi="Times New Roman"/>
        </w:rPr>
        <w:tab/>
        <w:t>External Cause of Injury</w:t>
      </w:r>
      <w:r w:rsidR="009E49B6">
        <w:rPr>
          <w:rFonts w:ascii="Times New Roman" w:hAnsi="Times New Roman"/>
        </w:rPr>
        <w:tab/>
      </w:r>
      <w:r w:rsidR="00CE7A98">
        <w:rPr>
          <w:rFonts w:ascii="Times New Roman" w:hAnsi="Times New Roman"/>
        </w:rPr>
        <w:t>ICD-10</w:t>
      </w:r>
      <w:r w:rsidR="009E49B6">
        <w:rPr>
          <w:rFonts w:ascii="Times New Roman" w:hAnsi="Times New Roman"/>
        </w:rPr>
        <w:t xml:space="preserve">-CM  </w:t>
      </w:r>
    </w:p>
    <w:p w:rsidR="009E49B6" w:rsidRDefault="009E49B6" w:rsidP="009E49B6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Supplied by Hospital     </w:t>
      </w:r>
      <w:r>
        <w:rPr>
          <w:rFonts w:ascii="Times New Roman" w:hAnsi="Times New Roman"/>
        </w:rPr>
        <w:tab/>
      </w:r>
    </w:p>
    <w:p w:rsidR="00FE09D8" w:rsidRDefault="00FE09D8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tbl>
      <w:tblPr>
        <w:tblW w:w="10728" w:type="dxa"/>
        <w:tblLayout w:type="fixed"/>
        <w:tblLook w:val="0000" w:firstRow="0" w:lastRow="0" w:firstColumn="0" w:lastColumn="0" w:noHBand="0" w:noVBand="0"/>
      </w:tblPr>
      <w:tblGrid>
        <w:gridCol w:w="5395"/>
        <w:gridCol w:w="5333"/>
      </w:tblGrid>
      <w:tr w:rsidR="009E49B6" w:rsidTr="00C364C1">
        <w:trPr>
          <w:trHeight w:val="576"/>
        </w:trPr>
        <w:tc>
          <w:tcPr>
            <w:tcW w:w="1548" w:type="dxa"/>
          </w:tcPr>
          <w:p w:rsidR="009E49B6" w:rsidRDefault="000E6B19" w:rsidP="00C364C1">
            <w:pPr>
              <w:suppressAutoHyphens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FILLER      </w:t>
            </w:r>
            <w:r w:rsidR="001D4147">
              <w:rPr>
                <w:rFonts w:ascii="Times New Roman" w:hAnsi="Times New Roman"/>
              </w:rPr>
              <w:t xml:space="preserve">  783-784    End of file</w:t>
            </w:r>
          </w:p>
        </w:tc>
        <w:tc>
          <w:tcPr>
            <w:tcW w:w="1530" w:type="dxa"/>
          </w:tcPr>
          <w:p w:rsidR="009E49B6" w:rsidRDefault="009E49B6" w:rsidP="00C364C1">
            <w:pPr>
              <w:suppressAutoHyphens/>
              <w:jc w:val="right"/>
              <w:rPr>
                <w:rFonts w:ascii="Times New Roman" w:hAnsi="Times New Roman"/>
              </w:rPr>
            </w:pPr>
          </w:p>
        </w:tc>
      </w:tr>
    </w:tbl>
    <w:p w:rsidR="009E49B6" w:rsidRDefault="009E49B6">
      <w:pPr>
        <w:tabs>
          <w:tab w:val="left" w:pos="-1440"/>
          <w:tab w:val="left" w:pos="-720"/>
          <w:tab w:val="left" w:pos="0"/>
          <w:tab w:val="right" w:pos="2016"/>
          <w:tab w:val="left" w:pos="2448"/>
          <w:tab w:val="left" w:pos="5328"/>
          <w:tab w:val="left" w:pos="6048"/>
        </w:tabs>
        <w:suppressAutoHyphens/>
        <w:rPr>
          <w:rFonts w:ascii="Times New Roman" w:hAnsi="Times New Roman"/>
        </w:rPr>
      </w:pPr>
    </w:p>
    <w:sectPr w:rsidR="009E49B6">
      <w:headerReference w:type="default" r:id="rId8"/>
      <w:endnotePr>
        <w:numFmt w:val="decimal"/>
      </w:endnotePr>
      <w:pgSz w:w="12240" w:h="15840" w:code="1"/>
      <w:pgMar w:top="1440" w:right="1440" w:bottom="1440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8C7" w:rsidRDefault="00ED18C7">
      <w:pPr>
        <w:widowControl/>
        <w:spacing w:line="20" w:lineRule="exact"/>
      </w:pPr>
    </w:p>
  </w:endnote>
  <w:endnote w:type="continuationSeparator" w:id="0">
    <w:p w:rsidR="00ED18C7" w:rsidRDefault="00ED18C7">
      <w:r>
        <w:t xml:space="preserve"> </w:t>
      </w:r>
    </w:p>
  </w:endnote>
  <w:endnote w:type="continuationNotice" w:id="1">
    <w:p w:rsidR="00ED18C7" w:rsidRDefault="00ED18C7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8C7" w:rsidRDefault="00ED18C7">
      <w:r>
        <w:separator/>
      </w:r>
    </w:p>
  </w:footnote>
  <w:footnote w:type="continuationSeparator" w:id="0">
    <w:p w:rsidR="00ED18C7" w:rsidRDefault="00ED1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ED" w:rsidRDefault="00261CED">
    <w:pPr>
      <w:pStyle w:val="Header"/>
      <w:numPr>
        <w:ins w:id="2" w:author="Valued Gateway Client" w:date="2003-11-07T09:19:00Z"/>
      </w:num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1CED" w:rsidRDefault="00261CED">
    <w:pPr>
      <w:pStyle w:val="Header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Rhode Island Department of Health</w:t>
    </w:r>
  </w:p>
  <w:p w:rsidR="00261CED" w:rsidRDefault="00261CED">
    <w:pPr>
      <w:pStyle w:val="Header"/>
      <w:rPr>
        <w:rFonts w:ascii="Times New Roman" w:hAnsi="Times New Roman"/>
        <w:b/>
        <w:bCs/>
      </w:rPr>
    </w:pPr>
    <w:r>
      <w:rPr>
        <w:rFonts w:ascii="Times New Roman" w:hAnsi="Times New Roman"/>
        <w:b/>
        <w:bCs/>
      </w:rPr>
      <w:t>Hospital Discharge Data – Public Use File Layout</w:t>
    </w:r>
  </w:p>
  <w:p w:rsidR="00261CED" w:rsidRDefault="00261CED">
    <w:pPr>
      <w:pStyle w:val="Header"/>
      <w:rPr>
        <w:rFonts w:ascii="Times New Roman" w:hAnsi="Times New Roman"/>
        <w:u w:val="single"/>
      </w:rPr>
    </w:pPr>
  </w:p>
  <w:p w:rsidR="00261CED" w:rsidRDefault="00261CED">
    <w:pPr>
      <w:pStyle w:val="Header"/>
      <w:rPr>
        <w:rFonts w:ascii="Times New Roman" w:hAnsi="Times New Roman"/>
      </w:rPr>
    </w:pPr>
    <w:r>
      <w:rPr>
        <w:rFonts w:ascii="Times New Roman" w:hAnsi="Times New Roman"/>
        <w:u w:val="single"/>
      </w:rPr>
      <w:t>Field</w:t>
    </w:r>
    <w:r>
      <w:rPr>
        <w:rFonts w:ascii="Times New Roman" w:hAnsi="Times New Roman"/>
      </w:rPr>
      <w:t xml:space="preserve">                        </w:t>
    </w:r>
  </w:p>
  <w:p w:rsidR="00261CED" w:rsidRDefault="00261CED">
    <w:pPr>
      <w:pStyle w:val="Header"/>
      <w:rPr>
        <w:rFonts w:ascii="Arial Narrow" w:hAnsi="Arial Narrow"/>
        <w:sz w:val="20"/>
        <w:u w:val="single"/>
      </w:rPr>
    </w:pPr>
    <w:r>
      <w:rPr>
        <w:rFonts w:ascii="Times New Roman" w:hAnsi="Times New Roman"/>
        <w:u w:val="single"/>
      </w:rPr>
      <w:t>Name</w:t>
    </w:r>
    <w:r>
      <w:rPr>
        <w:rFonts w:ascii="Times New Roman" w:hAnsi="Times New Roman"/>
      </w:rPr>
      <w:t xml:space="preserve">           </w:t>
    </w:r>
    <w:r>
      <w:rPr>
        <w:rFonts w:ascii="Times New Roman" w:hAnsi="Times New Roman"/>
        <w:u w:val="single"/>
      </w:rPr>
      <w:t>Position</w:t>
    </w:r>
    <w:r>
      <w:rPr>
        <w:rFonts w:ascii="Times New Roman" w:hAnsi="Times New Roman"/>
      </w:rPr>
      <w:t xml:space="preserve">        </w:t>
    </w:r>
    <w:r>
      <w:rPr>
        <w:rFonts w:ascii="Times New Roman" w:hAnsi="Times New Roman"/>
        <w:u w:val="single"/>
      </w:rPr>
      <w:t>Field Description</w:t>
    </w:r>
    <w:r>
      <w:rPr>
        <w:rFonts w:ascii="Times New Roman" w:hAnsi="Times New Roman"/>
      </w:rPr>
      <w:t xml:space="preserve">                   </w:t>
    </w:r>
    <w:r>
      <w:rPr>
        <w:rFonts w:ascii="Times New Roman" w:hAnsi="Times New Roman"/>
        <w:u w:val="single"/>
      </w:rPr>
      <w:t>Entries</w:t>
    </w:r>
  </w:p>
  <w:p w:rsidR="00261CED" w:rsidRDefault="00261CED">
    <w:pPr>
      <w:pStyle w:val="Header"/>
      <w:numPr>
        <w:ins w:id="3" w:author="Valued Gateway Client" w:date="2003-11-07T09:19:00Z"/>
      </w:num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ACFC5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E874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7465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00133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5A270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9C2A9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30E4B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564ED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54F9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6E5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6F0B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25E241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A90175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8DF136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93C3DD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79145849"/>
    <w:multiLevelType w:val="singleLevel"/>
    <w:tmpl w:val="88C2055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</w:abstractNum>
  <w:abstractNum w:abstractNumId="16" w15:restartNumberingAfterBreak="0">
    <w:nsid w:val="7D8766EF"/>
    <w:multiLevelType w:val="singleLevel"/>
    <w:tmpl w:val="4D3A378C"/>
    <w:lvl w:ilvl="0">
      <w:start w:val="1"/>
      <w:numFmt w:val="decimal"/>
      <w:lvlText w:val="%1."/>
      <w:lvlJc w:val="left"/>
      <w:pPr>
        <w:tabs>
          <w:tab w:val="num" w:pos="1044"/>
        </w:tabs>
        <w:ind w:left="1044" w:hanging="540"/>
      </w:pPr>
      <w:rPr>
        <w:rFonts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3"/>
  </w:num>
  <w:num w:numId="5">
    <w:abstractNumId w:val="10"/>
  </w:num>
  <w:num w:numId="6">
    <w:abstractNumId w:val="14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804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E22"/>
    <w:rsid w:val="00047580"/>
    <w:rsid w:val="000606F9"/>
    <w:rsid w:val="00074222"/>
    <w:rsid w:val="000764BE"/>
    <w:rsid w:val="000A0855"/>
    <w:rsid w:val="000B2466"/>
    <w:rsid w:val="000C7572"/>
    <w:rsid w:val="000E6B19"/>
    <w:rsid w:val="001B52C1"/>
    <w:rsid w:val="001D4147"/>
    <w:rsid w:val="001D6951"/>
    <w:rsid w:val="00261CED"/>
    <w:rsid w:val="002745B2"/>
    <w:rsid w:val="002E4FAA"/>
    <w:rsid w:val="0033116E"/>
    <w:rsid w:val="003634C1"/>
    <w:rsid w:val="003A3BA9"/>
    <w:rsid w:val="003C76A0"/>
    <w:rsid w:val="00435378"/>
    <w:rsid w:val="0045435C"/>
    <w:rsid w:val="004B1863"/>
    <w:rsid w:val="004F2607"/>
    <w:rsid w:val="004F6440"/>
    <w:rsid w:val="00522878"/>
    <w:rsid w:val="00544E02"/>
    <w:rsid w:val="00556682"/>
    <w:rsid w:val="005666A2"/>
    <w:rsid w:val="00620D70"/>
    <w:rsid w:val="00645F62"/>
    <w:rsid w:val="006C4A6F"/>
    <w:rsid w:val="006F605E"/>
    <w:rsid w:val="007035F5"/>
    <w:rsid w:val="007159FB"/>
    <w:rsid w:val="007928D3"/>
    <w:rsid w:val="007B6E22"/>
    <w:rsid w:val="007D132B"/>
    <w:rsid w:val="008517EC"/>
    <w:rsid w:val="008619F0"/>
    <w:rsid w:val="00896C85"/>
    <w:rsid w:val="008C5BE4"/>
    <w:rsid w:val="00921344"/>
    <w:rsid w:val="00935623"/>
    <w:rsid w:val="00952DBA"/>
    <w:rsid w:val="009E49B6"/>
    <w:rsid w:val="00A10E74"/>
    <w:rsid w:val="00AE61EE"/>
    <w:rsid w:val="00B04ED1"/>
    <w:rsid w:val="00B93B5E"/>
    <w:rsid w:val="00B948BA"/>
    <w:rsid w:val="00B975A5"/>
    <w:rsid w:val="00BE2C66"/>
    <w:rsid w:val="00BE61B5"/>
    <w:rsid w:val="00BF1367"/>
    <w:rsid w:val="00C059D3"/>
    <w:rsid w:val="00C364C1"/>
    <w:rsid w:val="00C40B60"/>
    <w:rsid w:val="00C56787"/>
    <w:rsid w:val="00C87201"/>
    <w:rsid w:val="00CB69C3"/>
    <w:rsid w:val="00CD00F2"/>
    <w:rsid w:val="00CE7A98"/>
    <w:rsid w:val="00CF740F"/>
    <w:rsid w:val="00D0420E"/>
    <w:rsid w:val="00DA2D30"/>
    <w:rsid w:val="00E46F13"/>
    <w:rsid w:val="00E53E69"/>
    <w:rsid w:val="00ED18C7"/>
    <w:rsid w:val="00F2442F"/>
    <w:rsid w:val="00F406CC"/>
    <w:rsid w:val="00F412C7"/>
    <w:rsid w:val="00FE09D8"/>
    <w:rsid w:val="00F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4:docId w14:val="2902353A"/>
  <w15:chartTrackingRefBased/>
  <w15:docId w15:val="{258C5A5E-72E1-4023-9DF9-1A80726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-2160"/>
        <w:tab w:val="left" w:pos="-1440"/>
        <w:tab w:val="left" w:pos="-720"/>
        <w:tab w:val="left" w:pos="0"/>
        <w:tab w:val="left" w:pos="720"/>
        <w:tab w:val="left" w:pos="3888"/>
      </w:tabs>
      <w:suppressAutoHyphens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tabs>
        <w:tab w:val="center" w:pos="4680"/>
      </w:tabs>
      <w:suppressAutoHyphens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center" w:pos="4680"/>
      </w:tabs>
      <w:suppressAutoHyphens/>
      <w:jc w:val="center"/>
      <w:outlineLvl w:val="2"/>
    </w:pPr>
    <w:rPr>
      <w:rFonts w:ascii="Arial Narrow" w:hAnsi="Arial Narrow"/>
      <w:b/>
      <w:sz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504"/>
        <w:tab w:val="left" w:pos="1008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uppressAutoHyphens/>
      <w:outlineLvl w:val="3"/>
    </w:pPr>
    <w:rPr>
      <w:rFonts w:ascii="Times New Roman" w:hAnsi="Times New Roman"/>
      <w:b/>
      <w:u w:val="single"/>
    </w:rPr>
  </w:style>
  <w:style w:type="paragraph" w:styleId="Heading5">
    <w:name w:val="heading 5"/>
    <w:basedOn w:val="Normal"/>
    <w:next w:val="Normal"/>
    <w:qFormat/>
    <w:pPr>
      <w:keepNext/>
      <w:tabs>
        <w:tab w:val="center" w:pos="4680"/>
      </w:tabs>
      <w:suppressAutoHyphens/>
      <w:outlineLvl w:val="4"/>
    </w:pPr>
    <w:rPr>
      <w:rFonts w:ascii="Arial Narrow" w:hAnsi="Arial Narrow"/>
      <w:b/>
      <w:bCs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tabs>
        <w:tab w:val="left" w:pos="-720"/>
      </w:tabs>
      <w:suppressAutoHyphens/>
    </w:pPr>
    <w:rPr>
      <w:rFonts w:ascii="Univers" w:hAnsi="Univers"/>
      <w:b/>
      <w:u w:val="single"/>
    </w:rPr>
  </w:style>
  <w:style w:type="paragraph" w:styleId="PlainText">
    <w:name w:val="Plain Text"/>
    <w:basedOn w:val="Normal"/>
    <w:pPr>
      <w:widowControl/>
    </w:pPr>
    <w:rPr>
      <w:sz w:val="20"/>
    </w:rPr>
  </w:style>
  <w:style w:type="paragraph" w:styleId="Title">
    <w:name w:val="Title"/>
    <w:basedOn w:val="Normal"/>
    <w:qFormat/>
    <w:pPr>
      <w:tabs>
        <w:tab w:val="left" w:pos="-2160"/>
        <w:tab w:val="left" w:pos="-1440"/>
        <w:tab w:val="left" w:pos="-720"/>
        <w:tab w:val="left" w:pos="0"/>
        <w:tab w:val="left" w:pos="720"/>
        <w:tab w:val="left" w:pos="3888"/>
      </w:tabs>
      <w:suppressAutoHyphens/>
      <w:jc w:val="center"/>
    </w:pPr>
    <w:rPr>
      <w:b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tabs>
        <w:tab w:val="clear" w:pos="-720"/>
      </w:tabs>
      <w:suppressAutoHyphens w:val="0"/>
      <w:spacing w:after="120"/>
      <w:ind w:firstLine="210"/>
    </w:pPr>
    <w:rPr>
      <w:rFonts w:ascii="Courier New" w:hAnsi="Courier New"/>
      <w:b w:val="0"/>
      <w:u w:val="none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8"/>
      </w:numPr>
    </w:pPr>
  </w:style>
  <w:style w:type="paragraph" w:styleId="ListBullet2">
    <w:name w:val="List Bullet 2"/>
    <w:basedOn w:val="Normal"/>
    <w:autoRedefine/>
    <w:pPr>
      <w:numPr>
        <w:numId w:val="9"/>
      </w:numPr>
    </w:pPr>
  </w:style>
  <w:style w:type="paragraph" w:styleId="ListBullet3">
    <w:name w:val="List Bullet 3"/>
    <w:basedOn w:val="Normal"/>
    <w:autoRedefine/>
    <w:pPr>
      <w:numPr>
        <w:numId w:val="10"/>
      </w:numPr>
    </w:pPr>
  </w:style>
  <w:style w:type="paragraph" w:styleId="ListBullet4">
    <w:name w:val="List Bullet 4"/>
    <w:basedOn w:val="Normal"/>
    <w:autoRedefine/>
    <w:pPr>
      <w:numPr>
        <w:numId w:val="11"/>
      </w:numPr>
    </w:pPr>
  </w:style>
  <w:style w:type="paragraph" w:styleId="ListBullet5">
    <w:name w:val="List Bullet 5"/>
    <w:basedOn w:val="Normal"/>
    <w:autoRedefine/>
    <w:pPr>
      <w:numPr>
        <w:numId w:val="12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13"/>
      </w:numPr>
    </w:pPr>
  </w:style>
  <w:style w:type="paragraph" w:styleId="ListNumber2">
    <w:name w:val="List Number 2"/>
    <w:basedOn w:val="Normal"/>
    <w:pPr>
      <w:numPr>
        <w:numId w:val="14"/>
      </w:numPr>
    </w:pPr>
  </w:style>
  <w:style w:type="paragraph" w:styleId="ListNumber3">
    <w:name w:val="List Number 3"/>
    <w:basedOn w:val="Normal"/>
    <w:pPr>
      <w:numPr>
        <w:numId w:val="15"/>
      </w:numPr>
    </w:pPr>
  </w:style>
  <w:style w:type="paragraph" w:styleId="ListNumber4">
    <w:name w:val="List Number 4"/>
    <w:basedOn w:val="Normal"/>
    <w:pPr>
      <w:numPr>
        <w:numId w:val="16"/>
      </w:numPr>
    </w:pPr>
  </w:style>
  <w:style w:type="paragraph" w:styleId="ListNumber5">
    <w:name w:val="List Number 5"/>
    <w:basedOn w:val="Normal"/>
    <w:pPr>
      <w:numPr>
        <w:numId w:val="17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Default">
    <w:name w:val="Default"/>
    <w:rsid w:val="00CD00F2"/>
    <w:pPr>
      <w:widowControl w:val="0"/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3044</Words>
  <Characters>17356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Rhode Island Department of Health</vt:lpstr>
    </vt:vector>
  </TitlesOfParts>
  <Company>Mis</Company>
  <LinksUpToDate>false</LinksUpToDate>
  <CharactersWithSpaces>20360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Rhode Island Department of Health</dc:title>
  <dc:subject/>
  <dc:creator>DOH</dc:creator>
  <cp:keywords/>
  <dc:description/>
  <cp:lastModifiedBy>Taylor, Kathy (RIDOH)</cp:lastModifiedBy>
  <cp:revision>2</cp:revision>
  <cp:lastPrinted>2006-10-10T19:09:00Z</cp:lastPrinted>
  <dcterms:created xsi:type="dcterms:W3CDTF">2019-06-20T19:35:00Z</dcterms:created>
  <dcterms:modified xsi:type="dcterms:W3CDTF">2019-06-20T19:35:00Z</dcterms:modified>
</cp:coreProperties>
</file>